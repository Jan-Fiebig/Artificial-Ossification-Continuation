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5DC8" w14:textId="77777777" w:rsidR="00C23CC1" w:rsidRPr="00661B92" w:rsidRDefault="00C23CC1" w:rsidP="00C23CC1">
      <w:pPr>
        <w:framePr w:w="8505" w:h="3969" w:hRule="exact" w:hSpace="170" w:vSpace="170" w:wrap="around" w:hAnchor="margin" w:x="1" w:yAlign="top" w:anchorLock="1"/>
        <w:spacing w:after="360" w:line="360" w:lineRule="exact"/>
        <w:rPr>
          <w:rFonts w:ascii="Times New Roman" w:eastAsia="Times New Roman" w:hAnsi="Times New Roman" w:cs="Times New Roman"/>
          <w:b/>
          <w:sz w:val="25"/>
          <w:szCs w:val="25"/>
          <w:lang w:val="en-GB"/>
        </w:rPr>
      </w:pPr>
      <w:r w:rsidRPr="00661B92">
        <w:rPr>
          <w:rFonts w:ascii="Times New Roman" w:eastAsia="Times New Roman" w:hAnsi="Times New Roman" w:cs="Times New Roman"/>
          <w:sz w:val="32"/>
          <w:szCs w:val="32"/>
          <w:lang w:val="en-GB"/>
        </w:rPr>
        <w:t>Towards Artificial Ossification for Bone-inspired Technical Structures</w:t>
      </w:r>
    </w:p>
    <w:p w14:paraId="53E98C0F" w14:textId="77777777" w:rsidR="00C23CC1" w:rsidRPr="00661B92" w:rsidRDefault="00C23CC1" w:rsidP="00C23CC1">
      <w:pPr>
        <w:framePr w:w="8505" w:h="3969" w:hRule="exact" w:hSpace="170" w:vSpace="170" w:wrap="around" w:hAnchor="margin" w:x="1" w:yAlign="top" w:anchorLock="1"/>
        <w:spacing w:line="280" w:lineRule="exact"/>
        <w:jc w:val="both"/>
        <w:rPr>
          <w:rFonts w:ascii="Times New Roman" w:eastAsia="Times New Roman" w:hAnsi="Times New Roman" w:cs="Times New Roman"/>
          <w:sz w:val="28"/>
          <w:szCs w:val="28"/>
          <w:lang w:val="en-GB"/>
        </w:rPr>
      </w:pPr>
      <w:proofErr w:type="spellStart"/>
      <w:proofErr w:type="gramStart"/>
      <w:r w:rsidRPr="00661B92">
        <w:rPr>
          <w:rFonts w:ascii="Times New Roman" w:eastAsia="Times New Roman" w:hAnsi="Times New Roman" w:cs="Times New Roman"/>
          <w:sz w:val="24"/>
          <w:szCs w:val="24"/>
          <w:lang w:val="en-GB"/>
        </w:rPr>
        <w:t>R.Starke</w:t>
      </w:r>
      <w:proofErr w:type="spellEnd"/>
      <w:proofErr w:type="gramEnd"/>
      <w:r w:rsidRPr="00661B92">
        <w:rPr>
          <w:rFonts w:ascii="Times New Roman" w:eastAsia="Times New Roman" w:hAnsi="Times New Roman" w:cs="Times New Roman"/>
          <w:sz w:val="24"/>
          <w:szCs w:val="24"/>
          <w:lang w:val="en-GB"/>
        </w:rPr>
        <w:t xml:space="preserve"> &amp; I. </w:t>
      </w:r>
      <w:proofErr w:type="spellStart"/>
      <w:r w:rsidRPr="00661B92">
        <w:rPr>
          <w:rFonts w:ascii="Times New Roman" w:eastAsia="Times New Roman" w:hAnsi="Times New Roman" w:cs="Times New Roman"/>
          <w:sz w:val="24"/>
          <w:szCs w:val="24"/>
          <w:lang w:val="en-GB"/>
        </w:rPr>
        <w:t>Vukorep</w:t>
      </w:r>
      <w:proofErr w:type="spellEnd"/>
    </w:p>
    <w:p w14:paraId="41AF0373" w14:textId="77777777" w:rsidR="00C23CC1" w:rsidRPr="00661B92" w:rsidRDefault="00C23CC1" w:rsidP="00C23CC1">
      <w:pPr>
        <w:framePr w:w="8505" w:h="3969" w:hRule="exact" w:hSpace="170" w:vSpace="170" w:wrap="around" w:hAnchor="margin" w:x="1" w:yAlign="top" w:anchorLock="1"/>
        <w:spacing w:after="120" w:line="220" w:lineRule="exact"/>
        <w:rPr>
          <w:rFonts w:ascii="Times New Roman" w:eastAsia="Times New Roman" w:hAnsi="Times New Roman" w:cs="Times New Roman"/>
          <w:highlight w:val="yellow"/>
          <w:lang w:val="en-GB"/>
        </w:rPr>
      </w:pPr>
      <w:r w:rsidRPr="00661B92">
        <w:rPr>
          <w:rFonts w:ascii="Times New Roman" w:eastAsia="Times New Roman" w:hAnsi="Times New Roman" w:cs="Times New Roman"/>
          <w:i/>
          <w:sz w:val="20"/>
          <w:szCs w:val="20"/>
          <w:lang w:val="en-GB"/>
        </w:rPr>
        <w:t>Chair of Digital Design Department, BTU Cottbus-</w:t>
      </w:r>
      <w:proofErr w:type="spellStart"/>
      <w:r w:rsidRPr="00661B92">
        <w:rPr>
          <w:rFonts w:ascii="Times New Roman" w:eastAsia="Times New Roman" w:hAnsi="Times New Roman" w:cs="Times New Roman"/>
          <w:i/>
          <w:sz w:val="20"/>
          <w:szCs w:val="20"/>
          <w:lang w:val="en-GB"/>
        </w:rPr>
        <w:t>Senftenberg</w:t>
      </w:r>
      <w:proofErr w:type="spellEnd"/>
      <w:r w:rsidRPr="00661B92">
        <w:rPr>
          <w:rFonts w:ascii="Times New Roman" w:eastAsia="Times New Roman" w:hAnsi="Times New Roman" w:cs="Times New Roman"/>
          <w:i/>
          <w:sz w:val="20"/>
          <w:szCs w:val="20"/>
          <w:lang w:val="en-GB"/>
        </w:rPr>
        <w:t>, Germany, starke@b-tu.de, ilija.vukorep@b-tu.de</w:t>
      </w:r>
    </w:p>
    <w:p w14:paraId="7224311C" w14:textId="77777777" w:rsidR="00C23CC1" w:rsidRPr="00661B92" w:rsidRDefault="00C23CC1" w:rsidP="00C23CC1">
      <w:pPr>
        <w:framePr w:w="8505" w:h="3969" w:hRule="exact" w:hSpace="170" w:vSpace="170" w:wrap="around" w:hAnchor="margin" w:x="1" w:yAlign="top" w:anchorLock="1"/>
        <w:spacing w:line="280" w:lineRule="exact"/>
        <w:rPr>
          <w:rFonts w:ascii="Times New Roman" w:eastAsia="Times New Roman" w:hAnsi="Times New Roman" w:cs="Times New Roman"/>
          <w:sz w:val="24"/>
          <w:szCs w:val="24"/>
          <w:lang w:val="en-GB"/>
        </w:rPr>
      </w:pPr>
      <w:r w:rsidRPr="00661B92">
        <w:rPr>
          <w:rFonts w:ascii="Times New Roman" w:eastAsia="Times New Roman" w:hAnsi="Times New Roman" w:cs="Times New Roman"/>
          <w:sz w:val="24"/>
          <w:szCs w:val="24"/>
          <w:lang w:val="en-GB"/>
        </w:rPr>
        <w:t>K. Frommelt</w:t>
      </w:r>
    </w:p>
    <w:p w14:paraId="717CF34F" w14:textId="77777777" w:rsidR="00C23CC1" w:rsidRPr="00661B92" w:rsidRDefault="00C23CC1" w:rsidP="00C23CC1">
      <w:pPr>
        <w:framePr w:w="8505" w:h="3969" w:hRule="exact" w:hSpace="170" w:vSpace="170" w:wrap="around" w:hAnchor="margin" w:x="1" w:yAlign="top" w:anchorLock="1"/>
        <w:spacing w:after="120" w:line="240" w:lineRule="exact"/>
        <w:rPr>
          <w:rFonts w:ascii="Times New Roman" w:eastAsia="Times New Roman" w:hAnsi="Times New Roman" w:cs="Times New Roman"/>
          <w:i/>
          <w:sz w:val="20"/>
          <w:szCs w:val="20"/>
          <w:lang w:val="en-GB"/>
        </w:rPr>
      </w:pPr>
      <w:r w:rsidRPr="00661B92">
        <w:rPr>
          <w:rFonts w:ascii="Times New Roman" w:eastAsia="Times New Roman" w:hAnsi="Times New Roman" w:cs="Times New Roman"/>
          <w:i/>
          <w:sz w:val="20"/>
          <w:szCs w:val="20"/>
          <w:lang w:val="en-GB"/>
        </w:rPr>
        <w:t>DFG Research Training Group 1913, BTU Cottbus-</w:t>
      </w:r>
      <w:proofErr w:type="spellStart"/>
      <w:r w:rsidRPr="00661B92">
        <w:rPr>
          <w:rFonts w:ascii="Times New Roman" w:eastAsia="Times New Roman" w:hAnsi="Times New Roman" w:cs="Times New Roman"/>
          <w:i/>
          <w:sz w:val="20"/>
          <w:szCs w:val="20"/>
          <w:lang w:val="en-GB"/>
        </w:rPr>
        <w:t>Senftenberg</w:t>
      </w:r>
      <w:proofErr w:type="spellEnd"/>
      <w:r w:rsidRPr="00661B92">
        <w:rPr>
          <w:rFonts w:ascii="Times New Roman" w:eastAsia="Times New Roman" w:hAnsi="Times New Roman" w:cs="Times New Roman"/>
          <w:i/>
          <w:sz w:val="20"/>
          <w:szCs w:val="20"/>
          <w:lang w:val="en-GB"/>
        </w:rPr>
        <w:t>, Germany, konrad.frommelt@b-tu.de</w:t>
      </w:r>
    </w:p>
    <w:p w14:paraId="618F0C84" w14:textId="77777777" w:rsidR="00C23CC1" w:rsidRPr="00661B92" w:rsidRDefault="00C23CC1" w:rsidP="00C23CC1">
      <w:pPr>
        <w:framePr w:w="8505" w:h="3969" w:hRule="exact" w:hSpace="170" w:vSpace="170" w:wrap="around" w:hAnchor="margin" w:x="1" w:yAlign="top" w:anchorLock="1"/>
        <w:spacing w:line="280" w:lineRule="exact"/>
        <w:rPr>
          <w:rFonts w:ascii="Times New Roman" w:eastAsia="Times New Roman" w:hAnsi="Times New Roman" w:cs="Times New Roman"/>
          <w:sz w:val="24"/>
          <w:szCs w:val="24"/>
          <w:lang w:val="en-GB"/>
        </w:rPr>
      </w:pPr>
      <w:r w:rsidRPr="00661B92">
        <w:rPr>
          <w:rFonts w:ascii="Times New Roman" w:eastAsia="Times New Roman" w:hAnsi="Times New Roman" w:cs="Times New Roman"/>
          <w:sz w:val="24"/>
          <w:szCs w:val="24"/>
          <w:lang w:val="en-GB"/>
        </w:rPr>
        <w:t>A. Melcher</w:t>
      </w:r>
    </w:p>
    <w:p w14:paraId="61CC9AC6" w14:textId="77777777" w:rsidR="00425E34" w:rsidRPr="00425E34" w:rsidRDefault="00425E34" w:rsidP="00425E34">
      <w:pPr>
        <w:pStyle w:val="LO-normal"/>
        <w:framePr w:w="8505" w:h="3969" w:hRule="exact" w:hSpace="170" w:vSpace="170" w:wrap="around" w:hAnchor="margin" w:x="1" w:yAlign="top" w:anchorLock="1"/>
        <w:spacing w:after="120" w:line="216" w:lineRule="auto"/>
        <w:rPr>
          <w:rFonts w:ascii="Times New Roman" w:eastAsia="Times New Roman" w:hAnsi="Times New Roman" w:cs="Times New Roman"/>
          <w:i/>
          <w:sz w:val="20"/>
          <w:szCs w:val="20"/>
          <w:lang w:val="en-GB"/>
        </w:rPr>
      </w:pPr>
      <w:r w:rsidRPr="00425E34">
        <w:rPr>
          <w:rFonts w:ascii="Times New Roman" w:eastAsia="Times New Roman" w:hAnsi="Times New Roman" w:cs="Times New Roman"/>
          <w:i/>
          <w:sz w:val="20"/>
          <w:szCs w:val="20"/>
          <w:lang w:val="en-GB"/>
        </w:rPr>
        <w:t xml:space="preserve">Institute of Geometry at Faculty of Mathematics, Dresden University of Technology, Germany, alexander.melcher@tu-dresden.de </w:t>
      </w:r>
    </w:p>
    <w:p w14:paraId="7AD27B7A" w14:textId="77777777" w:rsidR="00C23CC1" w:rsidRPr="00661B92" w:rsidRDefault="00C23CC1" w:rsidP="00C23CC1">
      <w:pPr>
        <w:framePr w:w="8505" w:h="3969" w:hRule="exact" w:hSpace="170" w:vSpace="170" w:wrap="around" w:hAnchor="margin" w:x="1" w:yAlign="top" w:anchorLock="1"/>
        <w:spacing w:line="280" w:lineRule="exact"/>
        <w:rPr>
          <w:rFonts w:ascii="Times New Roman" w:eastAsia="Times New Roman" w:hAnsi="Times New Roman" w:cs="Times New Roman"/>
          <w:sz w:val="24"/>
          <w:szCs w:val="24"/>
          <w:lang w:val="en-GB"/>
        </w:rPr>
      </w:pPr>
      <w:r w:rsidRPr="00661B92">
        <w:rPr>
          <w:rFonts w:ascii="Times New Roman" w:eastAsia="Times New Roman" w:hAnsi="Times New Roman" w:cs="Times New Roman"/>
          <w:sz w:val="24"/>
          <w:szCs w:val="24"/>
          <w:lang w:val="en-GB"/>
        </w:rPr>
        <w:t>T. Hinze</w:t>
      </w:r>
    </w:p>
    <w:p w14:paraId="77D803F5" w14:textId="77777777" w:rsidR="00C23CC1" w:rsidRPr="00661B92" w:rsidRDefault="00C23CC1" w:rsidP="00C23CC1">
      <w:pPr>
        <w:framePr w:w="8505" w:h="3969" w:hRule="exact" w:hSpace="170" w:vSpace="170" w:wrap="around" w:hAnchor="margin" w:x="1" w:yAlign="top" w:anchorLock="1"/>
        <w:spacing w:after="120" w:line="220" w:lineRule="exact"/>
        <w:rPr>
          <w:rFonts w:ascii="Times New Roman" w:eastAsia="Times New Roman" w:hAnsi="Times New Roman" w:cs="Times New Roman"/>
          <w:i/>
          <w:sz w:val="20"/>
          <w:szCs w:val="20"/>
          <w:lang w:val="en-GB"/>
        </w:rPr>
      </w:pPr>
      <w:r w:rsidRPr="00661B92">
        <w:rPr>
          <w:rFonts w:ascii="Times New Roman" w:eastAsia="Times New Roman" w:hAnsi="Times New Roman" w:cs="Times New Roman"/>
          <w:i/>
          <w:sz w:val="20"/>
          <w:szCs w:val="20"/>
          <w:lang w:val="en-GB"/>
        </w:rPr>
        <w:t>Department of Bioinformatics, Friedrich Schiller University Jena, Germany, thomas.hinze@uni-jena.de</w:t>
      </w:r>
    </w:p>
    <w:p w14:paraId="2CC95CE2" w14:textId="72A2D62B" w:rsidR="00C23CC1" w:rsidRPr="000844B8" w:rsidRDefault="00C23CC1" w:rsidP="00C23CC1">
      <w:pPr>
        <w:spacing w:line="240" w:lineRule="exact"/>
        <w:jc w:val="both"/>
        <w:rPr>
          <w:rFonts w:ascii="Times New Roman" w:eastAsia="Times New Roman" w:hAnsi="Times New Roman" w:cs="Times New Roman"/>
          <w:lang w:val="en-GB"/>
        </w:rPr>
      </w:pPr>
      <w:r w:rsidRPr="00661B92">
        <w:rPr>
          <w:rFonts w:ascii="Times New Roman" w:eastAsia="Times New Roman" w:hAnsi="Times New Roman" w:cs="Times New Roman"/>
          <w:lang w:val="en-GB"/>
        </w:rPr>
        <w:t>ABSTRACT</w:t>
      </w:r>
      <w:r>
        <w:rPr>
          <w:rFonts w:ascii="Times New Roman" w:eastAsia="Times New Roman" w:hAnsi="Times New Roman" w:cs="Times New Roman"/>
          <w:lang w:val="en-GB"/>
        </w:rPr>
        <w:t xml:space="preserve">: </w:t>
      </w:r>
      <w:r w:rsidRPr="00661B92">
        <w:rPr>
          <w:rFonts w:ascii="Times New Roman" w:eastAsia="Times New Roman" w:hAnsi="Times New Roman" w:cs="Times New Roman"/>
          <w:lang w:val="en-GB"/>
        </w:rPr>
        <w:t xml:space="preserve">Since its first description in 1892, the adaptation of internal bone structure to changing loading conditions over time, known as Wolff's Law, has inspired a wide range of research and imitation. This </w:t>
      </w:r>
      <w:r w:rsidR="00804394">
        <w:rPr>
          <w:rFonts w:ascii="Times New Roman" w:eastAsia="Times New Roman" w:hAnsi="Times New Roman" w:cs="Times New Roman"/>
          <w:lang w:val="en-GB"/>
        </w:rPr>
        <w:t>investigation</w:t>
      </w:r>
      <w:r w:rsidRPr="00661B92">
        <w:rPr>
          <w:rFonts w:ascii="Times New Roman" w:eastAsia="Times New Roman" w:hAnsi="Times New Roman" w:cs="Times New Roman"/>
          <w:lang w:val="en-GB"/>
        </w:rPr>
        <w:t xml:space="preserve"> presents a new bone-inspired algorithm, intended for the structural design of technical structures and capable of optimizing the shape and size of three-dimensional lattice structures. Unlike conventional structural optimization methods, it uses interacting artificial agents that closely follow the cellular </w:t>
      </w:r>
      <w:r w:rsidR="00655081" w:rsidRPr="00661B92">
        <w:rPr>
          <w:rFonts w:ascii="Times New Roman" w:eastAsia="Times New Roman" w:hAnsi="Times New Roman" w:cs="Times New Roman"/>
          <w:lang w:val="en-GB"/>
        </w:rPr>
        <w:t>behaviour</w:t>
      </w:r>
      <w:r w:rsidRPr="00661B92">
        <w:rPr>
          <w:rFonts w:ascii="Times New Roman" w:eastAsia="Times New Roman" w:hAnsi="Times New Roman" w:cs="Times New Roman"/>
          <w:lang w:val="en-GB"/>
        </w:rPr>
        <w:t xml:space="preserve"> of the biological blueprint. Agents iteratively move, alter cross-sections, and reposition axes in the latticework. The efficacy of the algorithm is tested and evaluated in two case studies. This agent-based approach lays the theoretical foundation for an implementation of adaptive structural building components and provides a tool for further research into the spatial aspects of natural ossification.</w:t>
      </w:r>
    </w:p>
    <w:p w14:paraId="3F6DB9BC" w14:textId="4AC96F1A" w:rsidR="009763B2" w:rsidRDefault="00303CB3" w:rsidP="00C23CC1">
      <w:pPr>
        <w:numPr>
          <w:ilvl w:val="0"/>
          <w:numId w:val="1"/>
        </w:numPr>
        <w:spacing w:before="480" w:line="240" w:lineRule="exact"/>
        <w:jc w:val="both"/>
      </w:pPr>
      <w:r>
        <w:rPr>
          <w:rFonts w:ascii="Times New Roman" w:eastAsia="Times New Roman" w:hAnsi="Times New Roman" w:cs="Times New Roman"/>
        </w:rPr>
        <w:t>INTRODUCTION</w:t>
      </w:r>
    </w:p>
    <w:p w14:paraId="6F7B31EB" w14:textId="77777777" w:rsidR="009763B2" w:rsidRDefault="00303CB3" w:rsidP="00C23CC1">
      <w:pPr>
        <w:spacing w:before="120" w:after="120" w:line="240" w:lineRule="exact"/>
        <w:jc w:val="both"/>
        <w:rPr>
          <w:rFonts w:ascii="Times New Roman" w:eastAsia="Times New Roman" w:hAnsi="Times New Roman" w:cs="Times New Roman"/>
          <w:i/>
        </w:rPr>
      </w:pPr>
      <w:r>
        <w:rPr>
          <w:rFonts w:ascii="Times New Roman" w:eastAsia="Times New Roman" w:hAnsi="Times New Roman" w:cs="Times New Roman"/>
        </w:rPr>
        <w:t>1.1</w:t>
      </w:r>
      <w:r>
        <w:rPr>
          <w:rFonts w:ascii="Times New Roman" w:eastAsia="Times New Roman" w:hAnsi="Times New Roman" w:cs="Times New Roman"/>
        </w:rPr>
        <w:tab/>
      </w:r>
      <w:r>
        <w:rPr>
          <w:rFonts w:ascii="Times New Roman" w:eastAsia="Times New Roman" w:hAnsi="Times New Roman" w:cs="Times New Roman"/>
          <w:i/>
        </w:rPr>
        <w:t xml:space="preserve">Natural </w:t>
      </w:r>
      <w:proofErr w:type="spellStart"/>
      <w:r>
        <w:rPr>
          <w:rFonts w:ascii="Times New Roman" w:eastAsia="Times New Roman" w:hAnsi="Times New Roman" w:cs="Times New Roman"/>
          <w:i/>
        </w:rPr>
        <w:t>Ossification</w:t>
      </w:r>
      <w:proofErr w:type="spellEnd"/>
    </w:p>
    <w:p w14:paraId="6436EF4B" w14:textId="37460912" w:rsidR="009763B2" w:rsidRPr="00C23CC1" w:rsidRDefault="00303CB3" w:rsidP="00C23CC1">
      <w:pPr>
        <w:spacing w:line="240" w:lineRule="exact"/>
        <w:ind w:right="-176"/>
        <w:jc w:val="both"/>
        <w:rPr>
          <w:rFonts w:ascii="Times New Roman" w:eastAsia="Times New Roman" w:hAnsi="Times New Roman" w:cs="Times New Roman"/>
          <w:lang w:val="en-GB"/>
        </w:rPr>
      </w:pPr>
      <w:r w:rsidRPr="00C23CC1">
        <w:rPr>
          <w:rFonts w:ascii="Times New Roman" w:eastAsia="Times New Roman" w:hAnsi="Times New Roman" w:cs="Times New Roman"/>
          <w:i/>
          <w:color w:val="0E101A"/>
          <w:lang w:val="en-GB"/>
        </w:rPr>
        <w:t>Ossification</w:t>
      </w:r>
      <w:r w:rsidRPr="00C23CC1">
        <w:rPr>
          <w:rFonts w:ascii="Times New Roman" w:eastAsia="Times New Roman" w:hAnsi="Times New Roman" w:cs="Times New Roman"/>
          <w:color w:val="0E101A"/>
          <w:lang w:val="en-GB"/>
        </w:rPr>
        <w:t xml:space="preserve"> is a biological process that constantly </w:t>
      </w:r>
      <w:r w:rsidR="00804394">
        <w:rPr>
          <w:rFonts w:ascii="Times New Roman" w:eastAsia="Times New Roman" w:hAnsi="Times New Roman" w:cs="Times New Roman"/>
          <w:color w:val="0E101A"/>
          <w:lang w:val="en-GB"/>
        </w:rPr>
        <w:t>remodels</w:t>
      </w:r>
      <w:r w:rsidRPr="00C23CC1">
        <w:rPr>
          <w:rFonts w:ascii="Times New Roman" w:eastAsia="Times New Roman" w:hAnsi="Times New Roman" w:cs="Times New Roman"/>
          <w:color w:val="0E101A"/>
          <w:lang w:val="en-GB"/>
        </w:rPr>
        <w:t xml:space="preserve"> bone structure in reaction to the applied loads. This process was first described in</w:t>
      </w:r>
      <w:r w:rsidRPr="00C23CC1">
        <w:rPr>
          <w:rFonts w:ascii="Times New Roman" w:eastAsia="Times New Roman" w:hAnsi="Times New Roman" w:cs="Times New Roman"/>
          <w:i/>
          <w:color w:val="0E101A"/>
          <w:lang w:val="en-GB"/>
        </w:rPr>
        <w:t xml:space="preserve"> The Law of Bone Remodelling</w:t>
      </w:r>
      <w:r w:rsidRPr="00C23CC1">
        <w:rPr>
          <w:rFonts w:ascii="Times New Roman" w:eastAsia="Times New Roman" w:hAnsi="Times New Roman" w:cs="Times New Roman"/>
          <w:color w:val="0E101A"/>
          <w:lang w:val="en-GB"/>
        </w:rPr>
        <w:t xml:space="preserve"> (Wolff, 1892) and show</w:t>
      </w:r>
      <w:r w:rsidR="00804394">
        <w:rPr>
          <w:rFonts w:ascii="Times New Roman" w:eastAsia="Times New Roman" w:hAnsi="Times New Roman" w:cs="Times New Roman"/>
          <w:color w:val="0E101A"/>
          <w:lang w:val="en-GB"/>
        </w:rPr>
        <w:t>s</w:t>
      </w:r>
      <w:r w:rsidRPr="00C23CC1">
        <w:rPr>
          <w:rFonts w:ascii="Times New Roman" w:eastAsia="Times New Roman" w:hAnsi="Times New Roman" w:cs="Times New Roman"/>
          <w:color w:val="0E101A"/>
          <w:lang w:val="en-GB"/>
        </w:rPr>
        <w:t xml:space="preserve"> for instance in the bone resorption experienced by astronauts. By this process, the bone's balance between stability and material usage is permanently adjusted during its lifetime. Tube bones in mammal skeletons, like femur or humerus, consist of an outer shell, the cortical bone, and a porous inner framework, the trabecular bone. The simulation of this porous framework's adaptability is at the core of this research. There are two main agents essential for its adaptability: </w:t>
      </w:r>
      <w:r w:rsidRPr="00C23CC1">
        <w:rPr>
          <w:rFonts w:ascii="Times New Roman" w:eastAsia="Times New Roman" w:hAnsi="Times New Roman" w:cs="Times New Roman"/>
          <w:i/>
          <w:color w:val="0E101A"/>
          <w:lang w:val="en-GB"/>
        </w:rPr>
        <w:t>osteoblast</w:t>
      </w:r>
      <w:r w:rsidRPr="00C23CC1">
        <w:rPr>
          <w:rFonts w:ascii="Times New Roman" w:eastAsia="Times New Roman" w:hAnsi="Times New Roman" w:cs="Times New Roman"/>
          <w:color w:val="0E101A"/>
          <w:lang w:val="en-GB"/>
        </w:rPr>
        <w:t xml:space="preserve"> cells, which mineralise</w:t>
      </w:r>
      <w:r w:rsidR="00425E34">
        <w:rPr>
          <w:rFonts w:ascii="Times New Roman" w:eastAsia="Times New Roman" w:hAnsi="Times New Roman" w:cs="Times New Roman"/>
          <w:color w:val="0E101A"/>
          <w:lang w:val="en-GB"/>
        </w:rPr>
        <w:t xml:space="preserve"> </w:t>
      </w:r>
      <w:r w:rsidR="00425E34" w:rsidRPr="001D1D07">
        <w:rPr>
          <w:rFonts w:ascii="Times New Roman" w:eastAsia="Times New Roman" w:hAnsi="Times New Roman" w:cs="Times New Roman"/>
          <w:color w:val="0E101A"/>
          <w:lang w:val="en-GB"/>
        </w:rPr>
        <w:t>and strengthen</w:t>
      </w:r>
      <w:r w:rsidRPr="00C23CC1">
        <w:rPr>
          <w:rFonts w:ascii="Times New Roman" w:eastAsia="Times New Roman" w:hAnsi="Times New Roman" w:cs="Times New Roman"/>
          <w:color w:val="0E101A"/>
          <w:lang w:val="en-GB"/>
        </w:rPr>
        <w:t xml:space="preserve"> bone tissue in areas of high stress, and </w:t>
      </w:r>
      <w:r w:rsidRPr="00C23CC1">
        <w:rPr>
          <w:rFonts w:ascii="Times New Roman" w:eastAsia="Times New Roman" w:hAnsi="Times New Roman" w:cs="Times New Roman"/>
          <w:i/>
          <w:color w:val="0E101A"/>
          <w:lang w:val="en-GB"/>
        </w:rPr>
        <w:t>osteoclast</w:t>
      </w:r>
      <w:r w:rsidRPr="00C23CC1">
        <w:rPr>
          <w:rFonts w:ascii="Times New Roman" w:eastAsia="Times New Roman" w:hAnsi="Times New Roman" w:cs="Times New Roman"/>
          <w:color w:val="0E101A"/>
          <w:lang w:val="en-GB"/>
        </w:rPr>
        <w:t xml:space="preserve"> cells, which demineralise</w:t>
      </w:r>
      <w:r w:rsidR="00425E34">
        <w:rPr>
          <w:rFonts w:ascii="Times New Roman" w:eastAsia="Times New Roman" w:hAnsi="Times New Roman" w:cs="Times New Roman"/>
          <w:color w:val="0E101A"/>
          <w:lang w:val="en-GB"/>
        </w:rPr>
        <w:t xml:space="preserve"> </w:t>
      </w:r>
      <w:ins w:id="0" w:author="Thomas Hinze" w:date="2021-11-04T09:36:00Z">
        <w:r w:rsidR="00425E34" w:rsidRPr="001D1D07">
          <w:rPr>
            <w:rFonts w:ascii="Times New Roman" w:eastAsia="Times New Roman" w:hAnsi="Times New Roman" w:cs="Times New Roman"/>
            <w:color w:val="0E101A"/>
            <w:lang w:val="en-GB"/>
          </w:rPr>
          <w:t>and remove</w:t>
        </w:r>
      </w:ins>
      <w:r w:rsidRPr="00C23CC1">
        <w:rPr>
          <w:rFonts w:ascii="Times New Roman" w:eastAsia="Times New Roman" w:hAnsi="Times New Roman" w:cs="Times New Roman"/>
          <w:color w:val="0E101A"/>
          <w:lang w:val="en-GB"/>
        </w:rPr>
        <w:t xml:space="preserve"> tissue in areas</w:t>
      </w:r>
      <w:r w:rsidR="00804394">
        <w:rPr>
          <w:rFonts w:ascii="Times New Roman" w:eastAsia="Times New Roman" w:hAnsi="Times New Roman" w:cs="Times New Roman"/>
          <w:color w:val="0E101A"/>
          <w:lang w:val="en-GB"/>
        </w:rPr>
        <w:t xml:space="preserve"> of low stress</w:t>
      </w:r>
      <w:r w:rsidRPr="00C23CC1">
        <w:rPr>
          <w:rFonts w:ascii="Times New Roman" w:eastAsia="Times New Roman" w:hAnsi="Times New Roman" w:cs="Times New Roman"/>
          <w:color w:val="0E101A"/>
          <w:lang w:val="en-GB"/>
        </w:rPr>
        <w:t>. The tissue consists of ossein fibres, a kind of collagen with high strength and elasticity. Existing biological simulations of osteoblasts and osteoclasts, called co-culture systems</w:t>
      </w:r>
      <w:r w:rsidR="00425E34">
        <w:rPr>
          <w:rFonts w:ascii="Times New Roman" w:eastAsia="Times New Roman" w:hAnsi="Times New Roman" w:cs="Times New Roman"/>
          <w:color w:val="0E101A"/>
          <w:lang w:val="en-GB"/>
        </w:rPr>
        <w:t xml:space="preserve"> (</w:t>
      </w:r>
      <w:r w:rsidR="00425E34" w:rsidRPr="00425E34">
        <w:rPr>
          <w:rFonts w:ascii="Times New Roman" w:hAnsi="Times New Roman" w:cs="Times New Roman"/>
          <w:color w:val="000000"/>
          <w:sz w:val="20"/>
          <w:szCs w:val="20"/>
          <w:lang w:val="en-GB"/>
        </w:rPr>
        <w:t>Safadi</w:t>
      </w:r>
      <w:r w:rsidR="00425E34">
        <w:rPr>
          <w:rFonts w:ascii="Times New Roman" w:hAnsi="Times New Roman" w:cs="Times New Roman"/>
          <w:color w:val="000000"/>
          <w:sz w:val="20"/>
          <w:szCs w:val="20"/>
          <w:lang w:val="en-GB"/>
        </w:rPr>
        <w:t xml:space="preserve"> et al., 2009)</w:t>
      </w:r>
      <w:r w:rsidRPr="00C23CC1">
        <w:rPr>
          <w:rFonts w:ascii="Times New Roman" w:eastAsia="Times New Roman" w:hAnsi="Times New Roman" w:cs="Times New Roman"/>
          <w:color w:val="0E101A"/>
          <w:lang w:val="en-GB"/>
        </w:rPr>
        <w:t xml:space="preserve">, mainly focus on the correct simulation </w:t>
      </w:r>
      <w:r w:rsidR="00655081">
        <w:rPr>
          <w:rFonts w:ascii="Times New Roman" w:eastAsia="Times New Roman" w:hAnsi="Times New Roman" w:cs="Times New Roman"/>
          <w:color w:val="0E101A"/>
          <w:lang w:val="en-GB"/>
        </w:rPr>
        <w:t>cytochemistry</w:t>
      </w:r>
      <w:r w:rsidRPr="00C23CC1">
        <w:rPr>
          <w:rFonts w:ascii="Times New Roman" w:eastAsia="Times New Roman" w:hAnsi="Times New Roman" w:cs="Times New Roman"/>
          <w:color w:val="0E101A"/>
          <w:lang w:val="en-GB"/>
        </w:rPr>
        <w:t xml:space="preserve"> and collagen fibre array on a molecular level. The proposed method's novelty lies in the focus on spatial relations and results for building scales. Downward from the 6th level of organisation, the trabecular architecture, visible to the naked eye, described in </w:t>
      </w:r>
      <w:r w:rsidRPr="00C23CC1">
        <w:rPr>
          <w:rFonts w:ascii="Times New Roman" w:eastAsia="Times New Roman" w:hAnsi="Times New Roman" w:cs="Times New Roman"/>
          <w:i/>
          <w:color w:val="0E101A"/>
          <w:lang w:val="en-GB"/>
        </w:rPr>
        <w:t>The Material Bone: Structure-Mechanical Function Relations</w:t>
      </w:r>
      <w:r w:rsidRPr="00C23CC1">
        <w:rPr>
          <w:rFonts w:ascii="Times New Roman" w:eastAsia="Times New Roman" w:hAnsi="Times New Roman" w:cs="Times New Roman"/>
          <w:color w:val="0E101A"/>
          <w:lang w:val="en-GB"/>
        </w:rPr>
        <w:t xml:space="preserve"> (Weiner and Wagner, 1998), the cellular and molecular processes are meaningfully translated into abstract spatial operations. The result is a new lightweight shape and size optimisation algorithm that dynamically visualises ossification principles, including osteoblast and osteoclast movement.</w:t>
      </w:r>
    </w:p>
    <w:p w14:paraId="2A86F1E1" w14:textId="77777777" w:rsidR="009763B2" w:rsidRPr="00C23CC1" w:rsidRDefault="00303CB3" w:rsidP="00C23CC1">
      <w:pPr>
        <w:spacing w:before="360" w:after="120" w:line="240" w:lineRule="exact"/>
        <w:jc w:val="both"/>
        <w:rPr>
          <w:rFonts w:ascii="Times New Roman" w:eastAsia="Times New Roman" w:hAnsi="Times New Roman" w:cs="Times New Roman"/>
          <w:i/>
          <w:lang w:val="en-GB"/>
        </w:rPr>
      </w:pPr>
      <w:r w:rsidRPr="00C23CC1">
        <w:rPr>
          <w:rFonts w:ascii="Times New Roman" w:eastAsia="Times New Roman" w:hAnsi="Times New Roman" w:cs="Times New Roman"/>
          <w:lang w:val="en-GB"/>
        </w:rPr>
        <w:t>1.1</w:t>
      </w:r>
      <w:r w:rsidRPr="00C23CC1">
        <w:rPr>
          <w:rFonts w:ascii="Times New Roman" w:eastAsia="Times New Roman" w:hAnsi="Times New Roman" w:cs="Times New Roman"/>
          <w:lang w:val="en-GB"/>
        </w:rPr>
        <w:tab/>
      </w:r>
      <w:r w:rsidRPr="00C23CC1">
        <w:rPr>
          <w:rFonts w:ascii="Times New Roman" w:eastAsia="Times New Roman" w:hAnsi="Times New Roman" w:cs="Times New Roman"/>
          <w:i/>
          <w:lang w:val="en-GB"/>
        </w:rPr>
        <w:t>Bionics</w:t>
      </w:r>
    </w:p>
    <w:p w14:paraId="15FA1238" w14:textId="7DEBED55" w:rsidR="009763B2" w:rsidRPr="00C23CC1" w:rsidRDefault="00303CB3" w:rsidP="00425E34">
      <w:pPr>
        <w:spacing w:after="240" w:line="240" w:lineRule="exact"/>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t>The analysis and adaptation of biological processes and structures have inspired optimi</w:t>
      </w:r>
      <w:r w:rsidR="00655081">
        <w:rPr>
          <w:rFonts w:ascii="Times New Roman" w:eastAsia="Times New Roman" w:hAnsi="Times New Roman" w:cs="Times New Roman"/>
          <w:lang w:val="en-GB"/>
        </w:rPr>
        <w:t>s</w:t>
      </w:r>
      <w:r w:rsidRPr="00C23CC1">
        <w:rPr>
          <w:rFonts w:ascii="Times New Roman" w:eastAsia="Times New Roman" w:hAnsi="Times New Roman" w:cs="Times New Roman"/>
          <w:lang w:val="en-GB"/>
        </w:rPr>
        <w:t>ation methodologies in structural engineering for many decades. For the development of serially produced structures, but especially in automotive and aerospace engineering (</w:t>
      </w:r>
      <w:proofErr w:type="spellStart"/>
      <w:r w:rsidRPr="00C23CC1">
        <w:rPr>
          <w:rFonts w:ascii="Times New Roman" w:eastAsia="Times New Roman" w:hAnsi="Times New Roman" w:cs="Times New Roman"/>
          <w:lang w:val="en-GB"/>
        </w:rPr>
        <w:t>Cavazzuti</w:t>
      </w:r>
      <w:proofErr w:type="spellEnd"/>
      <w:r w:rsidRPr="00C23CC1">
        <w:rPr>
          <w:rFonts w:ascii="Times New Roman" w:eastAsia="Times New Roman" w:hAnsi="Times New Roman" w:cs="Times New Roman"/>
          <w:lang w:val="en-GB"/>
        </w:rPr>
        <w:t xml:space="preserve"> et al., </w:t>
      </w:r>
      <w:r w:rsidRPr="00C23CC1">
        <w:rPr>
          <w:rFonts w:ascii="Times New Roman" w:eastAsia="Times New Roman" w:hAnsi="Times New Roman" w:cs="Times New Roman"/>
          <w:lang w:val="en-GB"/>
        </w:rPr>
        <w:lastRenderedPageBreak/>
        <w:t xml:space="preserve">2011), the creation of lightweight and highly efficient parts is often paramount. Efficiency in this context may be quantified by various metrics, e.g., load capacity, robustness, fatigue tolerance, or manufacturing cost. Bionics also had a considerable impact on our built environment (Januszkiewicz and </w:t>
      </w:r>
      <w:proofErr w:type="spellStart"/>
      <w:r w:rsidRPr="00C23CC1">
        <w:rPr>
          <w:rFonts w:ascii="Times New Roman" w:eastAsia="Times New Roman" w:hAnsi="Times New Roman" w:cs="Times New Roman"/>
          <w:lang w:val="en-GB"/>
        </w:rPr>
        <w:t>Banachowicz</w:t>
      </w:r>
      <w:proofErr w:type="spellEnd"/>
      <w:r w:rsidRPr="00C23CC1">
        <w:rPr>
          <w:rFonts w:ascii="Times New Roman" w:eastAsia="Times New Roman" w:hAnsi="Times New Roman" w:cs="Times New Roman"/>
          <w:lang w:val="en-GB"/>
        </w:rPr>
        <w:t xml:space="preserve">, 2017), which can be expected to further increase with the advent of fabrication technologies like additive manufacturing, making design spaces of finely graded and highly optimised parts affordable to the public. Structural optimisation includes different methodological approaches: topology optimisation, shape optimisation, size optimisation, and material optimisation. While the proposed algorithm utilises the finite element </w:t>
      </w:r>
      <w:r w:rsidRPr="00425E34">
        <w:rPr>
          <w:rFonts w:ascii="Times New Roman" w:eastAsia="Times New Roman" w:hAnsi="Times New Roman" w:cs="Times New Roman"/>
          <w:lang w:val="en-GB"/>
        </w:rPr>
        <w:t>method (</w:t>
      </w:r>
      <w:proofErr w:type="gramStart"/>
      <w:r w:rsidRPr="00425E34">
        <w:rPr>
          <w:rFonts w:ascii="Times New Roman" w:eastAsia="Times New Roman" w:hAnsi="Times New Roman" w:cs="Times New Roman"/>
          <w:lang w:val="en-GB"/>
        </w:rPr>
        <w:t>FEM)</w:t>
      </w:r>
      <w:r w:rsidR="00425E34" w:rsidRPr="00425E34">
        <w:rPr>
          <w:rFonts w:ascii="Times New Roman" w:eastAsia="Times New Roman" w:hAnsi="Times New Roman" w:cs="Times New Roman"/>
          <w:lang w:val="en-GB"/>
        </w:rPr>
        <w:t xml:space="preserve"> </w:t>
      </w:r>
      <w:r w:rsidR="00425E34" w:rsidRPr="00425E34">
        <w:rPr>
          <w:rFonts w:ascii="Times New Roman" w:hAnsi="Times New Roman" w:cs="Times New Roman"/>
          <w:color w:val="000000"/>
          <w:lang w:val="en-GB"/>
        </w:rPr>
        <w:t> (</w:t>
      </w:r>
      <w:proofErr w:type="gramEnd"/>
      <w:r w:rsidR="00425E34" w:rsidRPr="00425E34">
        <w:rPr>
          <w:rFonts w:ascii="Times New Roman" w:hAnsi="Times New Roman" w:cs="Times New Roman"/>
          <w:color w:val="000000"/>
          <w:lang w:val="en-GB"/>
        </w:rPr>
        <w:t>Hughes, 1987)</w:t>
      </w:r>
      <w:r w:rsidRPr="00425E34">
        <w:rPr>
          <w:rFonts w:ascii="Times New Roman" w:eastAsia="Times New Roman" w:hAnsi="Times New Roman" w:cs="Times New Roman"/>
          <w:lang w:val="en-GB"/>
        </w:rPr>
        <w:t>, it is not used for the</w:t>
      </w:r>
      <w:r w:rsidRPr="00C23CC1">
        <w:rPr>
          <w:rFonts w:ascii="Times New Roman" w:eastAsia="Times New Roman" w:hAnsi="Times New Roman" w:cs="Times New Roman"/>
          <w:lang w:val="en-GB"/>
        </w:rPr>
        <w:t xml:space="preserve"> topology optimisation as in the Soft-Kill-Option (SKO) method (Baumgartner et al., 1992) or a direct optimisation of trabecular architecture (Jang et al., 2008; Boyle et al., 2011). Instead, a</w:t>
      </w:r>
      <w:r w:rsidR="00655081">
        <w:rPr>
          <w:rFonts w:ascii="Times New Roman" w:eastAsia="Times New Roman" w:hAnsi="Times New Roman" w:cs="Times New Roman"/>
          <w:lang w:val="en-GB"/>
        </w:rPr>
        <w:t xml:space="preserve">n initial </w:t>
      </w:r>
      <w:r w:rsidRPr="00C23CC1">
        <w:rPr>
          <w:rFonts w:ascii="Times New Roman" w:eastAsia="Times New Roman" w:hAnsi="Times New Roman" w:cs="Times New Roman"/>
          <w:lang w:val="en-GB"/>
        </w:rPr>
        <w:t xml:space="preserve">trabecular architecture is calculated with FEM, and the resultant forces are further processed as stimuli for artificial osteoblasts and osteoclasts. This process adheres much closer to natural ossification than conventional structural optimisation solutions. The agent-based approach was first introduced as a pure size optimisation method (Melcher et al., 2019) in </w:t>
      </w:r>
      <w:r w:rsidR="00664AC4">
        <w:rPr>
          <w:rFonts w:ascii="Times New Roman" w:eastAsia="Times New Roman" w:hAnsi="Times New Roman" w:cs="Times New Roman"/>
          <w:lang w:val="en-GB"/>
        </w:rPr>
        <w:t>G</w:t>
      </w:r>
      <w:r w:rsidRPr="00C23CC1">
        <w:rPr>
          <w:rFonts w:ascii="Times New Roman" w:eastAsia="Times New Roman" w:hAnsi="Times New Roman" w:cs="Times New Roman"/>
          <w:lang w:val="en-GB"/>
        </w:rPr>
        <w:t xml:space="preserve">rasshopper3d. Based on this approach, a new agent-based algorithm was written in </w:t>
      </w:r>
      <w:r w:rsidR="00425E34">
        <w:rPr>
          <w:rFonts w:ascii="Times New Roman" w:eastAsia="Times New Roman" w:hAnsi="Times New Roman" w:cs="Times New Roman"/>
          <w:lang w:val="en-GB"/>
        </w:rPr>
        <w:t>P</w:t>
      </w:r>
      <w:r w:rsidRPr="00C23CC1">
        <w:rPr>
          <w:rFonts w:ascii="Times New Roman" w:eastAsia="Times New Roman" w:hAnsi="Times New Roman" w:cs="Times New Roman"/>
          <w:lang w:val="en-GB"/>
        </w:rPr>
        <w:t>ython for this investigation. It is accomplishing, among other improvements, the implementation of shape optimisation and the reduction of computation time by two orders of magnitude.</w:t>
      </w:r>
    </w:p>
    <w:p w14:paraId="35999AC7" w14:textId="77777777" w:rsidR="009763B2" w:rsidRDefault="00303CB3" w:rsidP="00C23CC1">
      <w:pPr>
        <w:numPr>
          <w:ilvl w:val="0"/>
          <w:numId w:val="1"/>
        </w:numPr>
        <w:spacing w:before="480" w:line="240" w:lineRule="exact"/>
        <w:jc w:val="both"/>
      </w:pPr>
      <w:r>
        <w:rPr>
          <w:rFonts w:ascii="Times New Roman" w:eastAsia="Times New Roman" w:hAnsi="Times New Roman" w:cs="Times New Roman"/>
        </w:rPr>
        <w:t>METHOD</w:t>
      </w:r>
    </w:p>
    <w:p w14:paraId="60D3931E" w14:textId="77777777" w:rsidR="009763B2" w:rsidRDefault="00303CB3" w:rsidP="00C23CC1">
      <w:pPr>
        <w:spacing w:before="120" w:after="120" w:line="240" w:lineRule="exact"/>
        <w:jc w:val="both"/>
        <w:rPr>
          <w:rFonts w:ascii="Times New Roman" w:eastAsia="Times New Roman" w:hAnsi="Times New Roman" w:cs="Times New Roman"/>
        </w:rPr>
      </w:pPr>
      <w:r>
        <w:rPr>
          <w:rFonts w:ascii="Times New Roman" w:eastAsia="Times New Roman" w:hAnsi="Times New Roman" w:cs="Times New Roman"/>
          <w:i/>
        </w:rPr>
        <w:t xml:space="preserve">2.1 </w:t>
      </w:r>
      <w:proofErr w:type="spellStart"/>
      <w:r>
        <w:rPr>
          <w:rFonts w:ascii="Times New Roman" w:eastAsia="Times New Roman" w:hAnsi="Times New Roman" w:cs="Times New Roman"/>
          <w:i/>
        </w:rPr>
        <w:t>Algorithm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Structure</w:t>
      </w:r>
      <w:proofErr w:type="spellEnd"/>
    </w:p>
    <w:p w14:paraId="2FBFC309" w14:textId="22D3362D" w:rsidR="009763B2" w:rsidRPr="00C23CC1" w:rsidRDefault="00303CB3" w:rsidP="00C23CC1">
      <w:pPr>
        <w:spacing w:line="240" w:lineRule="exact"/>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t xml:space="preserve">To translate the underlying biochemical processes of ossification into an algorithm of geometrical transformations, several abstractions had to be made. Naturally, the chosen abstractions aim to match the effects of natural ossification as closely as possible, </w:t>
      </w:r>
      <w:proofErr w:type="gramStart"/>
      <w:r w:rsidRPr="00C23CC1">
        <w:rPr>
          <w:rFonts w:ascii="Times New Roman" w:eastAsia="Times New Roman" w:hAnsi="Times New Roman" w:cs="Times New Roman"/>
          <w:lang w:val="en-GB"/>
        </w:rPr>
        <w:t>taking into account</w:t>
      </w:r>
      <w:proofErr w:type="gramEnd"/>
      <w:r w:rsidRPr="00C23CC1">
        <w:rPr>
          <w:rFonts w:ascii="Times New Roman" w:eastAsia="Times New Roman" w:hAnsi="Times New Roman" w:cs="Times New Roman"/>
          <w:lang w:val="en-GB"/>
        </w:rPr>
        <w:t xml:space="preserve"> that this investigation tries to use the principles of natural ossification for technical structures of a much larger scale. The proposed algorithm works by gradually optimising an initial structure. The topology and density of the initial structure are determined a priori, meaning any setup </w:t>
      </w:r>
      <w:r w:rsidR="00655081">
        <w:rPr>
          <w:rFonts w:ascii="Times New Roman" w:eastAsia="Times New Roman" w:hAnsi="Times New Roman" w:cs="Times New Roman"/>
          <w:lang w:val="en-GB"/>
        </w:rPr>
        <w:t>of two- or three</w:t>
      </w:r>
      <w:r w:rsidRPr="00C23CC1">
        <w:rPr>
          <w:rFonts w:ascii="Times New Roman" w:eastAsia="Times New Roman" w:hAnsi="Times New Roman" w:cs="Times New Roman"/>
          <w:lang w:val="en-GB"/>
        </w:rPr>
        <w:t xml:space="preserve">-dimensional lattice structure, including supports and loads, may be supplied to the algorithm. In natural ossification, the remodelling through osteoblasts and osteoclasts leads to two effects: an increase or decrease of cross-sectional area and the gradual shift of the filament axis when the material is added or removed asymmetrically to the cross-section, effectively changing the structural geometry. The slow lateral shift of the filaments can be imagined roughly </w:t>
      </w:r>
      <w:proofErr w:type="gramStart"/>
      <w:r w:rsidRPr="00C23CC1">
        <w:rPr>
          <w:rFonts w:ascii="Times New Roman" w:eastAsia="Times New Roman" w:hAnsi="Times New Roman" w:cs="Times New Roman"/>
          <w:lang w:val="en-GB"/>
        </w:rPr>
        <w:t>similar to</w:t>
      </w:r>
      <w:proofErr w:type="gramEnd"/>
      <w:r w:rsidRPr="00C23CC1">
        <w:rPr>
          <w:rFonts w:ascii="Times New Roman" w:eastAsia="Times New Roman" w:hAnsi="Times New Roman" w:cs="Times New Roman"/>
          <w:lang w:val="en-GB"/>
        </w:rPr>
        <w:t xml:space="preserve"> the formation of dripstone. In the algorithm, this process is simplified and repeated for a defined number of steps. Each iteration is made up of the following subsequent steps: The structural calculation of internal forces (Figure 1), the repositioning of agents (Figure 2b), the alteration of the beam diameter, and the repositioning of beam axes (Figure 3). It is assumed that filament cross-sections are always circular and that single beams will remain straight during the process. Cylindrical elements are proven to be able to simulate the </w:t>
      </w:r>
      <w:r w:rsidR="00655081" w:rsidRPr="00C23CC1">
        <w:rPr>
          <w:rFonts w:ascii="Times New Roman" w:eastAsia="Times New Roman" w:hAnsi="Times New Roman" w:cs="Times New Roman"/>
          <w:lang w:val="en-GB"/>
        </w:rPr>
        <w:t>load bearing</w:t>
      </w:r>
      <w:r w:rsidRPr="00C23CC1">
        <w:rPr>
          <w:rFonts w:ascii="Times New Roman" w:eastAsia="Times New Roman" w:hAnsi="Times New Roman" w:cs="Times New Roman"/>
          <w:lang w:val="en-GB"/>
        </w:rPr>
        <w:t xml:space="preserve"> of the sometimes plate-like trabecular bone structure accurately (Lenthe et al., 2006).  </w:t>
      </w:r>
    </w:p>
    <w:p w14:paraId="6AAA01A4" w14:textId="77777777" w:rsidR="009763B2" w:rsidRPr="00C23CC1" w:rsidRDefault="009763B2">
      <w:pPr>
        <w:spacing w:line="240" w:lineRule="auto"/>
        <w:rPr>
          <w:rFonts w:ascii="Times New Roman" w:eastAsia="Times New Roman" w:hAnsi="Times New Roman" w:cs="Times New Roman"/>
          <w:lang w:val="en-GB"/>
        </w:rPr>
      </w:pPr>
    </w:p>
    <w:p w14:paraId="73C9E73B" w14:textId="1F66B027" w:rsidR="009763B2" w:rsidRDefault="00AB4263">
      <w:pPr>
        <w:spacing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D63FCA0" wp14:editId="6F3D5805">
            <wp:extent cx="5400040" cy="2441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41575"/>
                    </a:xfrm>
                    <a:prstGeom prst="rect">
                      <a:avLst/>
                    </a:prstGeom>
                    <a:noFill/>
                    <a:ln>
                      <a:noFill/>
                    </a:ln>
                  </pic:spPr>
                </pic:pic>
              </a:graphicData>
            </a:graphic>
          </wp:inline>
        </w:drawing>
      </w:r>
    </w:p>
    <w:p w14:paraId="23B8C2DD" w14:textId="11100E18" w:rsidR="009763B2" w:rsidRPr="00C23CC1" w:rsidRDefault="00303CB3" w:rsidP="00C23CC1">
      <w:pPr>
        <w:spacing w:line="240" w:lineRule="exact"/>
        <w:rPr>
          <w:rFonts w:ascii="Times New Roman" w:eastAsia="Times New Roman" w:hAnsi="Times New Roman" w:cs="Times New Roman"/>
          <w:sz w:val="20"/>
          <w:szCs w:val="20"/>
          <w:lang w:val="en-GB"/>
        </w:rPr>
      </w:pPr>
      <w:r w:rsidRPr="00C23CC1">
        <w:rPr>
          <w:rFonts w:ascii="Times New Roman" w:eastAsia="Times New Roman" w:hAnsi="Times New Roman" w:cs="Times New Roman"/>
          <w:sz w:val="20"/>
          <w:szCs w:val="20"/>
          <w:lang w:val="en-GB"/>
        </w:rPr>
        <w:t xml:space="preserve">Figure 1. a: Beam between nodes </w:t>
      </w:r>
      <m:oMath>
        <m:r>
          <w:rPr>
            <w:rFonts w:ascii="Cambria Math" w:eastAsia="Times New Roman" w:hAnsi="Cambria Math" w:cs="Times New Roman"/>
            <w:sz w:val="20"/>
            <w:szCs w:val="20"/>
          </w:rPr>
          <m:t>i</m:t>
        </m:r>
      </m:oMath>
      <w:r w:rsidRPr="00C23CC1">
        <w:rPr>
          <w:rFonts w:ascii="Times New Roman" w:eastAsia="Times New Roman" w:hAnsi="Times New Roman" w:cs="Times New Roman"/>
          <w:sz w:val="20"/>
          <w:szCs w:val="20"/>
          <w:lang w:val="en-GB"/>
        </w:rPr>
        <w:t xml:space="preserve"> and </w:t>
      </w:r>
      <m:oMath>
        <m:r>
          <w:rPr>
            <w:rFonts w:ascii="Cambria Math" w:eastAsia="Times New Roman" w:hAnsi="Cambria Math" w:cs="Times New Roman"/>
            <w:sz w:val="20"/>
            <w:szCs w:val="20"/>
          </w:rPr>
          <m:t>j</m:t>
        </m:r>
      </m:oMath>
      <w:r w:rsidRPr="00C23CC1">
        <w:rPr>
          <w:rFonts w:ascii="Times New Roman" w:eastAsia="Times New Roman" w:hAnsi="Times New Roman" w:cs="Times New Roman"/>
          <w:sz w:val="20"/>
          <w:szCs w:val="20"/>
          <w:lang w:val="en-GB"/>
        </w:rPr>
        <w:t xml:space="preserve"> with normal forces </w:t>
      </w:r>
      <m:oMath>
        <m:r>
          <w:rPr>
            <w:rFonts w:ascii="Cambria Math" w:eastAsia="Times New Roman" w:hAnsi="Cambria Math" w:cs="Times New Roman"/>
            <w:sz w:val="20"/>
            <w:szCs w:val="20"/>
          </w:rPr>
          <m:t>N</m:t>
        </m:r>
      </m:oMath>
      <w:r w:rsidRPr="00C23CC1">
        <w:rPr>
          <w:rFonts w:ascii="Times New Roman" w:eastAsia="Times New Roman" w:hAnsi="Times New Roman" w:cs="Times New Roman"/>
          <w:sz w:val="20"/>
          <w:szCs w:val="20"/>
          <w:lang w:val="en-GB"/>
        </w:rPr>
        <w:t xml:space="preserve">, and bending moments </w:t>
      </w:r>
      <m:oMath>
        <m:sSub>
          <m:sSubPr>
            <m:ctrlPr>
              <w:rPr>
                <w:rFonts w:ascii="Cambria Math" w:eastAsia="Times New Roman" w:hAnsi="Cambria Math" w:cs="Times New Roman"/>
                <w:b/>
                <w:bCs/>
                <w:sz w:val="20"/>
                <w:szCs w:val="20"/>
              </w:rPr>
            </m:ctrlPr>
          </m:sSubPr>
          <m:e>
            <m:r>
              <m:rPr>
                <m:sty m:val="bi"/>
              </m:rPr>
              <w:rPr>
                <w:rFonts w:ascii="Cambria Math" w:eastAsia="Times New Roman" w:hAnsi="Cambria Math" w:cs="Times New Roman"/>
                <w:sz w:val="20"/>
                <w:szCs w:val="20"/>
              </w:rPr>
              <m:t>M</m:t>
            </m:r>
          </m:e>
          <m:sub>
            <m:r>
              <m:rPr>
                <m:sty m:val="bi"/>
              </m:rPr>
              <w:rPr>
                <w:rFonts w:ascii="Cambria Math" w:eastAsia="Times New Roman" w:hAnsi="Cambria Math" w:cs="Times New Roman"/>
                <w:sz w:val="20"/>
                <w:szCs w:val="20"/>
              </w:rPr>
              <m:t>i</m:t>
            </m:r>
          </m:sub>
        </m:sSub>
      </m:oMath>
      <w:r w:rsidRPr="00C23CC1">
        <w:rPr>
          <w:rFonts w:ascii="Times New Roman" w:eastAsia="Times New Roman" w:hAnsi="Times New Roman" w:cs="Times New Roman"/>
          <w:sz w:val="20"/>
          <w:szCs w:val="20"/>
          <w:lang w:val="en-GB"/>
        </w:rPr>
        <w:t xml:space="preserve"> and </w:t>
      </w:r>
      <m:oMath>
        <m:sSub>
          <m:sSubPr>
            <m:ctrlPr>
              <w:rPr>
                <w:rFonts w:ascii="Cambria Math" w:eastAsia="Times New Roman" w:hAnsi="Cambria Math" w:cs="Times New Roman"/>
                <w:b/>
                <w:bCs/>
                <w:sz w:val="20"/>
                <w:szCs w:val="20"/>
              </w:rPr>
            </m:ctrlPr>
          </m:sSubPr>
          <m:e>
            <m:r>
              <m:rPr>
                <m:sty m:val="bi"/>
              </m:rPr>
              <w:rPr>
                <w:rFonts w:ascii="Cambria Math" w:eastAsia="Times New Roman" w:hAnsi="Cambria Math" w:cs="Times New Roman"/>
                <w:sz w:val="20"/>
                <w:szCs w:val="20"/>
              </w:rPr>
              <m:t>M</m:t>
            </m:r>
          </m:e>
          <m:sub>
            <m:r>
              <m:rPr>
                <m:sty m:val="bi"/>
              </m:rPr>
              <w:rPr>
                <w:rFonts w:ascii="Cambria Math" w:eastAsia="Times New Roman" w:hAnsi="Cambria Math" w:cs="Times New Roman"/>
                <w:sz w:val="20"/>
                <w:szCs w:val="20"/>
              </w:rPr>
              <m:t>j</m:t>
            </m:r>
          </m:sub>
        </m:sSub>
      </m:oMath>
      <w:r w:rsidRPr="00C23CC1">
        <w:rPr>
          <w:rFonts w:ascii="Times New Roman" w:eastAsia="Times New Roman" w:hAnsi="Times New Roman" w:cs="Times New Roman"/>
          <w:sz w:val="20"/>
          <w:szCs w:val="20"/>
          <w:lang w:val="en-GB"/>
        </w:rPr>
        <w:t xml:space="preserve"> and potential repositioned node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i</m:t>
            </m:r>
          </m:e>
          <m:sub>
            <m:r>
              <w:rPr>
                <w:rFonts w:ascii="Times New Roman" w:eastAsia="Times New Roman" w:hAnsi="Times New Roman" w:cs="Times New Roman"/>
                <w:sz w:val="20"/>
                <w:szCs w:val="20"/>
                <w:lang w:val="en-GB"/>
              </w:rPr>
              <m:t>1</m:t>
            </m:r>
          </m:sub>
        </m:sSub>
      </m:oMath>
      <w:r w:rsidRPr="00C23CC1">
        <w:rPr>
          <w:rFonts w:ascii="Times New Roman" w:eastAsia="Times New Roman" w:hAnsi="Times New Roman" w:cs="Times New Roman"/>
          <w:sz w:val="20"/>
          <w:szCs w:val="20"/>
          <w:lang w:val="en-GB"/>
        </w:rPr>
        <w:t xml:space="preserve">. b: Beam cross-section with stress distribution </w:t>
      </w:r>
      <m:oMath>
        <m:sSub>
          <m:sSubPr>
            <m:ctrlPr>
              <w:rPr>
                <w:rFonts w:ascii="Times New Roman" w:eastAsia="Times New Roman" w:hAnsi="Times New Roman" w:cs="Times New Roman"/>
                <w:sz w:val="20"/>
                <w:szCs w:val="20"/>
              </w:rPr>
            </m:ctrlPr>
          </m:sSubPr>
          <m:e>
            <m:r>
              <w:rPr>
                <w:rFonts w:ascii="Cambria Math" w:hAnsi="Cambria Math"/>
              </w:rPr>
              <m:t>σ</m:t>
            </m:r>
          </m:e>
          <m:sub>
            <m:r>
              <w:rPr>
                <w:rFonts w:ascii="Times New Roman" w:eastAsia="Times New Roman" w:hAnsi="Times New Roman" w:cs="Times New Roman"/>
                <w:sz w:val="20"/>
                <w:szCs w:val="20"/>
              </w:rPr>
              <m:t>y</m:t>
            </m:r>
          </m:sub>
        </m:sSub>
      </m:oMath>
      <w:r w:rsidRPr="00C23CC1">
        <w:rPr>
          <w:rFonts w:ascii="Times New Roman" w:eastAsia="Times New Roman" w:hAnsi="Times New Roman" w:cs="Times New Roman"/>
          <w:sz w:val="20"/>
          <w:szCs w:val="20"/>
          <w:lang w:val="en-GB"/>
        </w:rPr>
        <w:t xml:space="preserve">, </w:t>
      </w:r>
      <m:oMath>
        <m:sSub>
          <m:sSubPr>
            <m:ctrlPr>
              <w:rPr>
                <w:rFonts w:ascii="Times New Roman" w:eastAsia="Times New Roman" w:hAnsi="Times New Roman" w:cs="Times New Roman"/>
                <w:sz w:val="20"/>
                <w:szCs w:val="20"/>
              </w:rPr>
            </m:ctrlPr>
          </m:sSubPr>
          <m:e>
            <m:r>
              <w:rPr>
                <w:rFonts w:ascii="Cambria Math" w:hAnsi="Cambria Math"/>
              </w:rPr>
              <m:t>σ</m:t>
            </m:r>
          </m:e>
          <m:sub>
            <m:r>
              <w:rPr>
                <w:rFonts w:ascii="Times New Roman" w:eastAsia="Times New Roman" w:hAnsi="Times New Roman" w:cs="Times New Roman"/>
                <w:sz w:val="20"/>
                <w:szCs w:val="20"/>
              </w:rPr>
              <m:t>z</m:t>
            </m:r>
          </m:sub>
        </m:sSub>
      </m:oMath>
      <w:r w:rsidRPr="00C23CC1">
        <w:rPr>
          <w:rFonts w:ascii="Times New Roman" w:eastAsia="Times New Roman" w:hAnsi="Times New Roman" w:cs="Times New Roman"/>
          <w:sz w:val="20"/>
          <w:szCs w:val="20"/>
          <w:lang w:val="en-GB"/>
        </w:rPr>
        <w:t xml:space="preserve"> , and </w:t>
      </w:r>
      <m:oMath>
        <m:sSub>
          <m:sSubPr>
            <m:ctrlPr>
              <w:rPr>
                <w:rFonts w:ascii="Times New Roman" w:eastAsia="Times New Roman" w:hAnsi="Times New Roman" w:cs="Times New Roman"/>
                <w:sz w:val="20"/>
                <w:szCs w:val="20"/>
              </w:rPr>
            </m:ctrlPr>
          </m:sSubPr>
          <m:e>
            <m:r>
              <w:rPr>
                <w:rFonts w:ascii="Cambria Math" w:hAnsi="Cambria Math"/>
              </w:rPr>
              <m:t>σ</m:t>
            </m:r>
          </m:e>
          <m:sub>
            <m:r>
              <w:rPr>
                <w:rFonts w:ascii="Times New Roman" w:eastAsia="Times New Roman" w:hAnsi="Times New Roman" w:cs="Times New Roman"/>
                <w:sz w:val="20"/>
                <w:szCs w:val="20"/>
              </w:rPr>
              <m:t>N</m:t>
            </m:r>
          </m:sub>
        </m:sSub>
      </m:oMath>
      <w:r w:rsidRPr="00C23CC1">
        <w:rPr>
          <w:rFonts w:ascii="Times New Roman" w:eastAsia="Times New Roman" w:hAnsi="Times New Roman" w:cs="Times New Roman"/>
          <w:sz w:val="20"/>
          <w:szCs w:val="20"/>
          <w:lang w:val="en-GB"/>
        </w:rPr>
        <w:t xml:space="preserve"> resulting from </w:t>
      </w:r>
      <m:oMath>
        <m:sSub>
          <m:sSubPr>
            <m:ctrlPr>
              <w:rPr>
                <w:rFonts w:ascii="Cambria Math" w:eastAsia="Times New Roman" w:hAnsi="Cambria Math" w:cs="Times New Roman"/>
                <w:b/>
                <w:bCs/>
                <w:sz w:val="20"/>
                <w:szCs w:val="20"/>
              </w:rPr>
            </m:ctrlPr>
          </m:sSubPr>
          <m:e>
            <m:r>
              <m:rPr>
                <m:sty m:val="bi"/>
              </m:rPr>
              <w:rPr>
                <w:rFonts w:ascii="Cambria Math" w:eastAsia="Times New Roman" w:hAnsi="Cambria Math" w:cs="Times New Roman"/>
                <w:sz w:val="20"/>
                <w:szCs w:val="20"/>
              </w:rPr>
              <m:t>M</m:t>
            </m:r>
          </m:e>
          <m:sub>
            <m:r>
              <m:rPr>
                <m:sty m:val="bi"/>
              </m:rPr>
              <w:rPr>
                <w:rFonts w:ascii="Cambria Math" w:eastAsia="Times New Roman" w:hAnsi="Cambria Math" w:cs="Times New Roman"/>
                <w:sz w:val="20"/>
                <w:szCs w:val="20"/>
              </w:rPr>
              <m:t>i</m:t>
            </m:r>
          </m:sub>
        </m:sSub>
      </m:oMath>
      <w:r w:rsidRPr="00551DB2">
        <w:rPr>
          <w:rFonts w:ascii="Times New Roman" w:eastAsia="Times New Roman" w:hAnsi="Times New Roman" w:cs="Times New Roman"/>
          <w:sz w:val="20"/>
          <w:szCs w:val="20"/>
          <w:lang w:val="en-GB"/>
        </w:rPr>
        <w:t xml:space="preserve">, </w:t>
      </w:r>
      <m:oMath>
        <m:sSub>
          <m:sSubPr>
            <m:ctrlPr>
              <w:rPr>
                <w:rFonts w:ascii="Cambria Math" w:eastAsia="Times New Roman" w:hAnsi="Cambria Math" w:cs="Times New Roman"/>
                <w:b/>
                <w:bCs/>
                <w:sz w:val="20"/>
                <w:szCs w:val="20"/>
              </w:rPr>
            </m:ctrlPr>
          </m:sSubPr>
          <m:e>
            <m:r>
              <m:rPr>
                <m:sty m:val="bi"/>
              </m:rPr>
              <w:rPr>
                <w:rFonts w:ascii="Cambria Math" w:eastAsia="Times New Roman" w:hAnsi="Cambria Math" w:cs="Times New Roman"/>
                <w:sz w:val="20"/>
                <w:szCs w:val="20"/>
              </w:rPr>
              <m:t>M</m:t>
            </m:r>
          </m:e>
          <m:sub>
            <m:r>
              <m:rPr>
                <m:sty m:val="bi"/>
              </m:rPr>
              <w:rPr>
                <w:rFonts w:ascii="Cambria Math" w:eastAsia="Times New Roman" w:hAnsi="Cambria Math" w:cs="Times New Roman"/>
                <w:sz w:val="20"/>
                <w:szCs w:val="20"/>
              </w:rPr>
              <m:t>j</m:t>
            </m:r>
          </m:sub>
        </m:sSub>
      </m:oMath>
      <w:r w:rsidRPr="00C23CC1">
        <w:rPr>
          <w:rFonts w:ascii="Times New Roman" w:eastAsia="Times New Roman" w:hAnsi="Times New Roman" w:cs="Times New Roman"/>
          <w:sz w:val="20"/>
          <w:szCs w:val="20"/>
          <w:lang w:val="en-GB"/>
        </w:rPr>
        <w:t xml:space="preserve">, and </w:t>
      </w:r>
      <m:oMath>
        <m:r>
          <m:rPr>
            <m:sty m:val="bi"/>
          </m:rPr>
          <w:rPr>
            <w:rFonts w:ascii="Cambria Math" w:eastAsia="Times New Roman" w:hAnsi="Cambria Math" w:cs="Times New Roman"/>
            <w:sz w:val="20"/>
            <w:szCs w:val="20"/>
          </w:rPr>
          <m:t>N</m:t>
        </m:r>
      </m:oMath>
      <w:r w:rsidRPr="00C23CC1">
        <w:rPr>
          <w:rFonts w:ascii="Times New Roman" w:eastAsia="Times New Roman" w:hAnsi="Times New Roman" w:cs="Times New Roman"/>
          <w:sz w:val="20"/>
          <w:szCs w:val="20"/>
          <w:lang w:val="en-GB"/>
        </w:rPr>
        <w:t xml:space="preserve">; resulting stresses </w:t>
      </w:r>
      <m:oMath>
        <m:sSub>
          <m:sSubPr>
            <m:ctrlPr>
              <w:rPr>
                <w:rFonts w:ascii="Times New Roman" w:eastAsia="Times New Roman" w:hAnsi="Times New Roman" w:cs="Times New Roman"/>
                <w:sz w:val="20"/>
                <w:szCs w:val="20"/>
              </w:rPr>
            </m:ctrlPr>
          </m:sSubPr>
          <m:e>
            <m:r>
              <w:rPr>
                <w:rFonts w:ascii="Cambria Math" w:hAnsi="Cambria Math"/>
              </w:rPr>
              <m:t>σ</m:t>
            </m:r>
          </m:e>
          <m:sub>
            <m:r>
              <w:rPr>
                <w:rFonts w:ascii="Times New Roman" w:eastAsia="Times New Roman" w:hAnsi="Times New Roman" w:cs="Times New Roman"/>
                <w:sz w:val="20"/>
                <w:szCs w:val="20"/>
              </w:rPr>
              <m:t>res</m:t>
            </m:r>
          </m:sub>
        </m:sSub>
      </m:oMath>
      <w:r w:rsidRPr="00C23CC1">
        <w:rPr>
          <w:rFonts w:ascii="Times New Roman" w:eastAsia="Times New Roman" w:hAnsi="Times New Roman" w:cs="Times New Roman"/>
          <w:sz w:val="20"/>
          <w:szCs w:val="20"/>
          <w:lang w:val="en-GB"/>
        </w:rPr>
        <w:t xml:space="preserve"> with neutral axis </w:t>
      </w:r>
      <m:oMath>
        <m:r>
          <w:rPr>
            <w:rFonts w:ascii="Cambria Math" w:eastAsia="Times New Roman" w:hAnsi="Cambria Math" w:cs="Times New Roman"/>
            <w:sz w:val="20"/>
            <w:szCs w:val="20"/>
          </w:rPr>
          <m:t>q</m:t>
        </m:r>
      </m:oMath>
      <w:r w:rsidRPr="00C23CC1">
        <w:rPr>
          <w:rFonts w:ascii="Times New Roman" w:eastAsia="Times New Roman" w:hAnsi="Times New Roman" w:cs="Times New Roman"/>
          <w:sz w:val="20"/>
          <w:szCs w:val="20"/>
          <w:lang w:val="en-GB"/>
        </w:rPr>
        <w:t>.</w:t>
      </w:r>
    </w:p>
    <w:p w14:paraId="021858A7" w14:textId="77777777" w:rsidR="009763B2" w:rsidRPr="00C23CC1" w:rsidRDefault="009763B2">
      <w:pPr>
        <w:spacing w:line="240" w:lineRule="auto"/>
        <w:rPr>
          <w:rFonts w:ascii="Times New Roman" w:eastAsia="Times New Roman" w:hAnsi="Times New Roman" w:cs="Times New Roman"/>
          <w:lang w:val="en-GB"/>
        </w:rPr>
      </w:pPr>
    </w:p>
    <w:p w14:paraId="57A3252D" w14:textId="7DABF080" w:rsidR="009763B2" w:rsidRPr="001428B6" w:rsidRDefault="008D7061" w:rsidP="001428B6">
      <w:pPr>
        <w:pStyle w:val="NormalWeb"/>
        <w:spacing w:before="0" w:beforeAutospacing="0" w:after="0" w:afterAutospacing="0" w:line="240" w:lineRule="exact"/>
        <w:jc w:val="both"/>
        <w:rPr>
          <w:sz w:val="22"/>
          <w:szCs w:val="22"/>
          <w:lang w:val="en-GB"/>
        </w:rPr>
      </w:pPr>
      <w:r w:rsidRPr="001428B6">
        <w:rPr>
          <w:color w:val="000000"/>
          <w:sz w:val="22"/>
          <w:szCs w:val="22"/>
          <w:lang w:val="en-GB"/>
        </w:rPr>
        <w:t>For each step, the internal forces in the model are calculated at predefined probe points</w:t>
      </w:r>
      <w:r w:rsidRPr="001428B6">
        <w:rPr>
          <w:color w:val="000000"/>
          <w:sz w:val="22"/>
          <w:szCs w:val="22"/>
          <w:lang w:val="en-GB"/>
        </w:rPr>
        <w:t>, equally dividing the beams. First the vectors</w:t>
      </w:r>
      <w:r w:rsidRPr="001428B6">
        <w:rPr>
          <w:sz w:val="22"/>
          <w:szCs w:val="22"/>
          <w:lang w:val="en-GB"/>
        </w:rPr>
        <w:t xml:space="preserve"> </w:t>
      </w:r>
      <m:oMath>
        <m:sSub>
          <m:sSubPr>
            <m:ctrlPr>
              <w:rPr>
                <w:rFonts w:ascii="Cambria Math" w:hAnsi="Cambria Math"/>
                <w:b/>
                <w:bCs/>
                <w:sz w:val="22"/>
                <w:szCs w:val="22"/>
              </w:rPr>
            </m:ctrlPr>
          </m:sSubPr>
          <m:e>
            <m:r>
              <m:rPr>
                <m:sty m:val="bi"/>
              </m:rPr>
              <w:rPr>
                <w:rFonts w:ascii="Cambria Math" w:hAnsi="Cambria Math"/>
                <w:sz w:val="22"/>
                <w:szCs w:val="22"/>
              </w:rPr>
              <m:t>M</m:t>
            </m:r>
          </m:e>
          <m:sub>
            <m:r>
              <m:rPr>
                <m:sty m:val="bi"/>
              </m:rPr>
              <w:rPr>
                <w:rFonts w:ascii="Cambria Math" w:hAnsi="Cambria Math"/>
                <w:sz w:val="22"/>
                <w:szCs w:val="22"/>
              </w:rPr>
              <m:t>i</m:t>
            </m:r>
          </m:sub>
        </m:sSub>
      </m:oMath>
      <w:r w:rsidRPr="001428B6">
        <w:rPr>
          <w:sz w:val="22"/>
          <w:szCs w:val="22"/>
          <w:lang w:val="en-GB"/>
        </w:rPr>
        <w:t xml:space="preserve">, </w:t>
      </w:r>
      <m:oMath>
        <m:sSub>
          <m:sSubPr>
            <m:ctrlPr>
              <w:rPr>
                <w:rFonts w:ascii="Cambria Math" w:hAnsi="Cambria Math"/>
                <w:b/>
                <w:bCs/>
                <w:sz w:val="22"/>
                <w:szCs w:val="22"/>
              </w:rPr>
            </m:ctrlPr>
          </m:sSubPr>
          <m:e>
            <m:r>
              <m:rPr>
                <m:sty m:val="bi"/>
              </m:rPr>
              <w:rPr>
                <w:rFonts w:ascii="Cambria Math" w:hAnsi="Cambria Math"/>
                <w:sz w:val="22"/>
                <w:szCs w:val="22"/>
              </w:rPr>
              <m:t>M</m:t>
            </m:r>
          </m:e>
          <m:sub>
            <m:r>
              <m:rPr>
                <m:sty m:val="bi"/>
              </m:rPr>
              <w:rPr>
                <w:rFonts w:ascii="Cambria Math" w:hAnsi="Cambria Math"/>
                <w:sz w:val="22"/>
                <w:szCs w:val="22"/>
              </w:rPr>
              <m:t>j</m:t>
            </m:r>
          </m:sub>
        </m:sSub>
      </m:oMath>
      <w:r w:rsidRPr="001428B6">
        <w:rPr>
          <w:sz w:val="22"/>
          <w:szCs w:val="22"/>
          <w:lang w:val="en-GB"/>
        </w:rPr>
        <w:t xml:space="preserve">, and </w:t>
      </w:r>
      <m:oMath>
        <m:r>
          <m:rPr>
            <m:sty m:val="bi"/>
          </m:rPr>
          <w:rPr>
            <w:rFonts w:ascii="Cambria Math" w:hAnsi="Cambria Math"/>
            <w:sz w:val="22"/>
            <w:szCs w:val="22"/>
          </w:rPr>
          <m:t>N</m:t>
        </m:r>
      </m:oMath>
      <w:r w:rsidRPr="001428B6">
        <w:rPr>
          <w:sz w:val="22"/>
          <w:szCs w:val="22"/>
          <w:lang w:val="en-GB"/>
        </w:rPr>
        <w:t xml:space="preserve"> are</w:t>
      </w:r>
      <w:r w:rsidRPr="001428B6">
        <w:rPr>
          <w:b/>
          <w:bCs/>
          <w:sz w:val="22"/>
          <w:szCs w:val="22"/>
          <w:lang w:val="en-GB"/>
        </w:rPr>
        <w:t xml:space="preserve"> </w:t>
      </w:r>
      <w:r w:rsidR="001428B6" w:rsidRPr="001428B6">
        <w:rPr>
          <w:color w:val="000000"/>
          <w:sz w:val="22"/>
          <w:szCs w:val="22"/>
          <w:lang w:val="en-GB"/>
        </w:rPr>
        <w:t>calculated by the</w:t>
      </w:r>
      <w:r w:rsidRPr="001428B6">
        <w:rPr>
          <w:color w:val="000000"/>
          <w:sz w:val="22"/>
          <w:szCs w:val="22"/>
          <w:lang w:val="en-GB"/>
        </w:rPr>
        <w:t xml:space="preserve"> FEM</w:t>
      </w:r>
      <w:r w:rsidRPr="001428B6">
        <w:rPr>
          <w:color w:val="000000"/>
          <w:sz w:val="22"/>
          <w:szCs w:val="22"/>
          <w:lang w:val="en-GB"/>
        </w:rPr>
        <w:t xml:space="preserve"> (Figure 1a)</w:t>
      </w:r>
      <w:r w:rsidRPr="001428B6">
        <w:rPr>
          <w:color w:val="000000"/>
          <w:sz w:val="22"/>
          <w:szCs w:val="22"/>
          <w:lang w:val="en-GB"/>
        </w:rPr>
        <w:t xml:space="preserve">, a linear system of equations is set up and numerically solved for each connection point of beams and for each load entry point according to the mechanical equilibrium, as in the method by </w:t>
      </w:r>
      <w:r w:rsidRPr="001428B6">
        <w:rPr>
          <w:i/>
          <w:iCs/>
          <w:color w:val="000000"/>
          <w:sz w:val="22"/>
          <w:szCs w:val="22"/>
          <w:lang w:val="en-GB"/>
        </w:rPr>
        <w:t>Melcher et al</w:t>
      </w:r>
      <w:r w:rsidRPr="001428B6">
        <w:rPr>
          <w:color w:val="000000"/>
          <w:sz w:val="22"/>
          <w:szCs w:val="22"/>
          <w:lang w:val="en-GB"/>
        </w:rPr>
        <w:t>.</w:t>
      </w:r>
      <w:r w:rsidRPr="001428B6">
        <w:rPr>
          <w:color w:val="000000"/>
          <w:sz w:val="22"/>
          <w:szCs w:val="22"/>
          <w:lang w:val="en-GB"/>
        </w:rPr>
        <w:t xml:space="preserve"> </w:t>
      </w:r>
      <w:r w:rsidR="001428B6" w:rsidRPr="001428B6">
        <w:rPr>
          <w:color w:val="000000"/>
          <w:sz w:val="22"/>
          <w:szCs w:val="22"/>
          <w:lang w:val="en-GB"/>
        </w:rPr>
        <w:t xml:space="preserve">Thus, the </w:t>
      </w:r>
      <w:r w:rsidR="001428B6" w:rsidRPr="001428B6">
        <w:rPr>
          <w:color w:val="000000"/>
          <w:sz w:val="22"/>
          <w:szCs w:val="22"/>
          <w:lang w:val="en-GB"/>
        </w:rPr>
        <w:t xml:space="preserve">normal forces N and bending moments </w:t>
      </w:r>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y</m:t>
            </m:r>
          </m:sub>
        </m:sSub>
      </m:oMath>
      <w:r w:rsidR="001428B6" w:rsidRPr="001428B6">
        <w:rPr>
          <w:sz w:val="22"/>
          <w:szCs w:val="22"/>
          <w:lang w:val="en-GB"/>
        </w:rPr>
        <w:t xml:space="preserve"> and</w:t>
      </w:r>
      <w:r w:rsidR="001428B6" w:rsidRPr="001428B6">
        <w:rPr>
          <w:sz w:val="22"/>
          <w:szCs w:val="22"/>
          <w:lang w:val="en-GB"/>
        </w:rPr>
        <w:t xml:space="preserve"> </w:t>
      </w:r>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z</m:t>
            </m:r>
          </m:sub>
        </m:sSub>
      </m:oMath>
      <w:r w:rsidR="001428B6" w:rsidRPr="001428B6">
        <w:rPr>
          <w:sz w:val="22"/>
          <w:szCs w:val="22"/>
          <w:lang w:val="en-GB"/>
        </w:rPr>
        <w:t xml:space="preserve"> </w:t>
      </w:r>
      <w:r w:rsidR="001428B6" w:rsidRPr="001428B6">
        <w:rPr>
          <w:color w:val="000000"/>
          <w:sz w:val="22"/>
          <w:szCs w:val="22"/>
          <w:lang w:val="en-GB"/>
        </w:rPr>
        <w:t>can be retrieve</w:t>
      </w:r>
      <w:r w:rsidR="001428B6">
        <w:rPr>
          <w:color w:val="000000"/>
          <w:sz w:val="22"/>
          <w:szCs w:val="22"/>
          <w:lang w:val="en-GB"/>
        </w:rPr>
        <w:t>d</w:t>
      </w:r>
      <w:r w:rsidR="007C29C4">
        <w:rPr>
          <w:color w:val="000000"/>
          <w:sz w:val="22"/>
          <w:szCs w:val="22"/>
          <w:lang w:val="en-GB"/>
        </w:rPr>
        <w:t xml:space="preserve"> as scalars</w:t>
      </w:r>
      <w:r w:rsidR="001428B6" w:rsidRPr="001428B6">
        <w:rPr>
          <w:color w:val="000000"/>
          <w:sz w:val="22"/>
          <w:szCs w:val="22"/>
          <w:lang w:val="en-GB"/>
        </w:rPr>
        <w:t xml:space="preserve"> for each probe point </w:t>
      </w:r>
      <w:r w:rsidR="00FA497F">
        <w:rPr>
          <w:color w:val="000000"/>
          <w:sz w:val="22"/>
          <w:szCs w:val="22"/>
          <w:lang w:val="en-GB"/>
        </w:rPr>
        <w:t>individually</w:t>
      </w:r>
      <w:r w:rsidR="001428B6">
        <w:rPr>
          <w:color w:val="000000"/>
          <w:sz w:val="22"/>
          <w:szCs w:val="22"/>
          <w:lang w:val="en-GB"/>
        </w:rPr>
        <w:t xml:space="preserve"> (Figure 1b)</w:t>
      </w:r>
      <w:r w:rsidR="001428B6" w:rsidRPr="001428B6">
        <w:rPr>
          <w:color w:val="000000"/>
          <w:sz w:val="22"/>
          <w:szCs w:val="22"/>
          <w:lang w:val="en-GB"/>
        </w:rPr>
        <w:t>, while shear and torsion forces are ignored in this model</w:t>
      </w:r>
      <w:r w:rsidR="001428B6" w:rsidRPr="001428B6">
        <w:rPr>
          <w:color w:val="000000"/>
          <w:sz w:val="22"/>
          <w:szCs w:val="22"/>
          <w:lang w:val="en-GB"/>
        </w:rPr>
        <w:t>.</w:t>
      </w:r>
      <w:r w:rsidR="00303CB3" w:rsidRPr="001428B6">
        <w:rPr>
          <w:sz w:val="22"/>
          <w:szCs w:val="22"/>
          <w:lang w:val="en-GB"/>
        </w:rPr>
        <w:t xml:space="preserve"> These lead to stress distributions that are superpositioned into a resulting stress distribution </w:t>
      </w:r>
      <m:oMath>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res</m:t>
            </m:r>
          </m:sub>
        </m:sSub>
      </m:oMath>
      <w:r w:rsidR="00303CB3" w:rsidRPr="001428B6">
        <w:rPr>
          <w:sz w:val="22"/>
          <w:szCs w:val="22"/>
          <w:lang w:val="en-GB"/>
        </w:rPr>
        <w:t xml:space="preserve">. For evaluation and optimization of the model, a single-value equivalent stress </w:t>
      </w:r>
      <m:oMath>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e</m:t>
            </m:r>
          </m:sub>
        </m:sSub>
      </m:oMath>
      <w:r w:rsidR="00303CB3" w:rsidRPr="001428B6">
        <w:rPr>
          <w:sz w:val="22"/>
          <w:szCs w:val="22"/>
          <w:lang w:val="en-GB"/>
        </w:rPr>
        <w:t xml:space="preserve"> is used. For circular cross-sections, </w:t>
      </w:r>
      <m:oMath>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e</m:t>
            </m:r>
          </m:sub>
        </m:sSub>
      </m:oMath>
      <w:r w:rsidR="00303CB3" w:rsidRPr="001428B6">
        <w:rPr>
          <w:sz w:val="22"/>
          <w:szCs w:val="22"/>
          <w:lang w:val="en-GB"/>
        </w:rPr>
        <w:t xml:space="preserve"> derives from</w:t>
      </w:r>
    </w:p>
    <w:p w14:paraId="28D6084A" w14:textId="77777777" w:rsidR="009763B2" w:rsidRPr="00C23CC1" w:rsidRDefault="009763B2">
      <w:pPr>
        <w:spacing w:line="240" w:lineRule="auto"/>
        <w:rPr>
          <w:rFonts w:ascii="Times New Roman" w:eastAsia="Times New Roman" w:hAnsi="Times New Roman" w:cs="Times New Roman"/>
          <w:lang w:val="en-GB"/>
        </w:rPr>
      </w:pPr>
    </w:p>
    <w:p w14:paraId="3608C9AA" w14:textId="77777777" w:rsidR="009763B2" w:rsidRPr="00C23CC1" w:rsidRDefault="008F4691">
      <w:pPr>
        <w:spacing w:line="240" w:lineRule="auto"/>
        <w:ind w:left="850"/>
        <w:rPr>
          <w:rFonts w:ascii="Times New Roman" w:eastAsia="Times New Roman" w:hAnsi="Times New Roman" w:cs="Times New Roman"/>
          <w:lang w:val="en-GB"/>
        </w:rPr>
      </w:pPr>
      <m:oMath>
        <m:sSub>
          <m:sSubPr>
            <m:ctrlPr>
              <w:rPr>
                <w:rFonts w:ascii="Times New Roman" w:eastAsia="Times New Roman" w:hAnsi="Times New Roman" w:cs="Times New Roman"/>
              </w:rPr>
            </m:ctrlPr>
          </m:sSubPr>
          <m:e>
            <m:r>
              <w:rPr>
                <w:rFonts w:ascii="Cambria Math" w:hAnsi="Cambria Math"/>
              </w:rPr>
              <m:t>σ</m:t>
            </m:r>
          </m:e>
          <m:sub>
            <m:r>
              <w:rPr>
                <w:rFonts w:ascii="Times New Roman" w:eastAsia="Times New Roman" w:hAnsi="Times New Roman" w:cs="Times New Roman"/>
              </w:rPr>
              <m:t>e</m:t>
            </m:r>
          </m:sub>
        </m:sSub>
        <m:r>
          <w:rPr>
            <w:rFonts w:ascii="Times New Roman" w:eastAsia="Times New Roman" w:hAnsi="Times New Roman" w:cs="Times New Roman"/>
            <w:lang w:val="en-GB"/>
          </w:rPr>
          <m:t>=</m:t>
        </m:r>
        <m:sSub>
          <m:sSubPr>
            <m:ctrlPr>
              <w:rPr>
                <w:rFonts w:ascii="Times New Roman" w:eastAsia="Times New Roman" w:hAnsi="Times New Roman" w:cs="Times New Roman"/>
              </w:rPr>
            </m:ctrlPr>
          </m:sSubPr>
          <m:e>
            <m:r>
              <w:rPr>
                <w:rFonts w:ascii="Times New Roman" w:eastAsia="Times New Roman" w:hAnsi="Times New Roman" w:cs="Times New Roman"/>
              </w:rPr>
              <m:t>σ</m:t>
            </m:r>
          </m:e>
          <m:sub>
            <m:r>
              <w:rPr>
                <w:rFonts w:ascii="Times New Roman" w:eastAsia="Times New Roman" w:hAnsi="Times New Roman" w:cs="Times New Roman"/>
              </w:rPr>
              <m:t>N</m:t>
            </m:r>
          </m:sub>
        </m:sSub>
        <m:r>
          <w:rPr>
            <w:rFonts w:ascii="Times New Roman" w:eastAsia="Times New Roman" w:hAnsi="Times New Roman" w:cs="Times New Roman"/>
            <w:lang w:val="en-GB"/>
          </w:rPr>
          <m:t xml:space="preserve">+ </m:t>
        </m:r>
        <m:f>
          <m:fPr>
            <m:ctrlPr>
              <w:rPr>
                <w:rFonts w:ascii="Times New Roman" w:eastAsia="Times New Roman" w:hAnsi="Times New Roman" w:cs="Times New Roman"/>
              </w:rPr>
            </m:ctrlPr>
          </m:fPr>
          <m:num>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res</m:t>
                </m:r>
              </m:sub>
            </m:sSub>
          </m:num>
          <m:den>
            <m:r>
              <w:rPr>
                <w:rFonts w:ascii="Times New Roman" w:eastAsia="Times New Roman" w:hAnsi="Times New Roman" w:cs="Times New Roman"/>
              </w:rPr>
              <m:t>W</m:t>
            </m:r>
          </m:den>
        </m:f>
      </m:oMath>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t>(1)</w:t>
      </w:r>
    </w:p>
    <w:p w14:paraId="0A2D3CE1" w14:textId="77777777" w:rsidR="009763B2" w:rsidRPr="00C23CC1" w:rsidRDefault="00303CB3" w:rsidP="00C23CC1">
      <w:pPr>
        <w:spacing w:line="240" w:lineRule="exact"/>
        <w:ind w:firstLine="284"/>
        <w:rPr>
          <w:rFonts w:ascii="Times New Roman" w:eastAsia="Times New Roman" w:hAnsi="Times New Roman" w:cs="Times New Roman"/>
          <w:lang w:val="en-GB"/>
        </w:rPr>
      </w:pPr>
      <w:r w:rsidRPr="00C23CC1">
        <w:rPr>
          <w:rFonts w:ascii="Times New Roman" w:eastAsia="Times New Roman" w:hAnsi="Times New Roman" w:cs="Times New Roman"/>
          <w:lang w:val="en-GB"/>
        </w:rPr>
        <w:t>with</w:t>
      </w:r>
    </w:p>
    <w:p w14:paraId="0485271C" w14:textId="77777777" w:rsidR="009763B2" w:rsidRPr="00C23CC1" w:rsidRDefault="008F4691">
      <w:pPr>
        <w:spacing w:line="240" w:lineRule="auto"/>
        <w:ind w:left="850" w:right="-3"/>
        <w:rPr>
          <w:rFonts w:ascii="Times New Roman" w:eastAsia="Times New Roman" w:hAnsi="Times New Roman" w:cs="Times New Roman"/>
          <w:lang w:val="en-GB"/>
        </w:rPr>
      </w:pPr>
      <m:oMath>
        <m:sSub>
          <m:sSubPr>
            <m:ctrlPr>
              <w:rPr>
                <w:rFonts w:ascii="Times New Roman" w:eastAsia="Times New Roman" w:hAnsi="Times New Roman" w:cs="Times New Roman"/>
              </w:rPr>
            </m:ctrlPr>
          </m:sSubPr>
          <m:e>
            <m:r>
              <w:rPr>
                <w:rFonts w:ascii="Cambria Math" w:hAnsi="Cambria Math"/>
              </w:rPr>
              <m:t>σ</m:t>
            </m:r>
          </m:e>
          <m:sub>
            <m:r>
              <w:rPr>
                <w:rFonts w:ascii="Times New Roman" w:eastAsia="Times New Roman" w:hAnsi="Times New Roman" w:cs="Times New Roman"/>
              </w:rPr>
              <m:t>N</m:t>
            </m:r>
          </m:sub>
        </m:sSub>
        <m:r>
          <w:rPr>
            <w:rFonts w:ascii="Times New Roman" w:eastAsia="Times New Roman" w:hAnsi="Times New Roman" w:cs="Times New Roman"/>
            <w:lang w:val="en-GB"/>
          </w:rPr>
          <m:t>=</m:t>
        </m:r>
        <m:f>
          <m:fPr>
            <m:ctrlPr>
              <w:rPr>
                <w:rFonts w:ascii="Times New Roman" w:eastAsia="Times New Roman" w:hAnsi="Times New Roman" w:cs="Times New Roman"/>
              </w:rPr>
            </m:ctrlPr>
          </m:fPr>
          <m:num>
            <m:r>
              <w:rPr>
                <w:rFonts w:ascii="Times New Roman" w:eastAsia="Times New Roman" w:hAnsi="Times New Roman" w:cs="Times New Roman"/>
              </w:rPr>
              <m:t>N</m:t>
            </m:r>
          </m:num>
          <m:den>
            <m:r>
              <w:rPr>
                <w:rFonts w:ascii="Times New Roman" w:eastAsia="Times New Roman" w:hAnsi="Times New Roman" w:cs="Times New Roman"/>
              </w:rPr>
              <m:t>A</m:t>
            </m:r>
          </m:den>
        </m:f>
        <m:r>
          <w:rPr>
            <w:rFonts w:ascii="Times New Roman" w:eastAsia="Times New Roman" w:hAnsi="Times New Roman" w:cs="Times New Roman"/>
            <w:lang w:val="en-GB"/>
          </w:rPr>
          <m:t>=</m:t>
        </m:r>
        <m:f>
          <m:fPr>
            <m:ctrlPr>
              <w:rPr>
                <w:rFonts w:ascii="Times New Roman" w:eastAsia="Times New Roman" w:hAnsi="Times New Roman" w:cs="Times New Roman"/>
              </w:rPr>
            </m:ctrlPr>
          </m:fPr>
          <m:num>
            <m:r>
              <w:rPr>
                <w:rFonts w:ascii="Times New Roman" w:eastAsia="Times New Roman" w:hAnsi="Times New Roman" w:cs="Times New Roman"/>
              </w:rPr>
              <m:t>N</m:t>
            </m:r>
          </m:num>
          <m:den>
            <m:r>
              <w:rPr>
                <w:rFonts w:ascii="Times New Roman" w:eastAsia="Times New Roman" w:hAnsi="Times New Roman" w:cs="Times New Roman"/>
              </w:rPr>
              <m:t>π</m:t>
            </m:r>
            <m:r>
              <w:rPr>
                <w:rFonts w:ascii="Times New Roman" w:eastAsia="Times New Roman" w:hAnsi="Times New Roman" w:cs="Times New Roman"/>
                <w:lang w:val="en-GB"/>
              </w:rPr>
              <m:t>⋅</m:t>
            </m:r>
            <m:sSup>
              <m:sSupPr>
                <m:ctrlPr>
                  <w:rPr>
                    <w:rFonts w:ascii="Times New Roman" w:eastAsia="Times New Roman" w:hAnsi="Times New Roman" w:cs="Times New Roman"/>
                  </w:rPr>
                </m:ctrlPr>
              </m:sSupPr>
              <m:e>
                <m:r>
                  <w:rPr>
                    <w:rFonts w:ascii="Times New Roman" w:eastAsia="Times New Roman" w:hAnsi="Times New Roman" w:cs="Times New Roman"/>
                  </w:rPr>
                  <m:t>r</m:t>
                </m:r>
              </m:e>
              <m:sup>
                <m:r>
                  <w:rPr>
                    <w:rFonts w:ascii="Times New Roman" w:eastAsia="Times New Roman" w:hAnsi="Times New Roman" w:cs="Times New Roman"/>
                    <w:lang w:val="en-GB"/>
                  </w:rPr>
                  <m:t>2</m:t>
                </m:r>
              </m:sup>
            </m:sSup>
          </m:den>
        </m:f>
      </m:oMath>
      <w:r w:rsidR="00303CB3" w:rsidRPr="00C23CC1">
        <w:rPr>
          <w:rFonts w:ascii="Times New Roman" w:eastAsia="Times New Roman" w:hAnsi="Times New Roman" w:cs="Times New Roman"/>
          <w:lang w:val="en-GB"/>
        </w:rPr>
        <w:t xml:space="preserve"> ; </w:t>
      </w:r>
      <m:oMath>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res</m:t>
            </m:r>
          </m:sub>
        </m:sSub>
        <m:r>
          <w:rPr>
            <w:rFonts w:ascii="Times New Roman" w:eastAsia="Times New Roman" w:hAnsi="Times New Roman" w:cs="Times New Roman"/>
            <w:lang w:val="en-GB"/>
          </w:rPr>
          <m:t xml:space="preserve">= </m:t>
        </m:r>
        <m:rad>
          <m:radPr>
            <m:degHide m:val="1"/>
            <m:ctrlPr>
              <w:rPr>
                <w:rFonts w:ascii="Times New Roman" w:eastAsia="Times New Roman" w:hAnsi="Times New Roman" w:cs="Times New Roman"/>
              </w:rPr>
            </m:ctrlPr>
          </m:radPr>
          <m:deg/>
          <m:e>
            <m:sSubSup>
              <m:sSubSupPr>
                <m:ctrlPr>
                  <w:rPr>
                    <w:rFonts w:ascii="Times New Roman" w:eastAsia="Times New Roman" w:hAnsi="Times New Roman" w:cs="Times New Roman"/>
                  </w:rPr>
                </m:ctrlPr>
              </m:sSubSupPr>
              <m:e>
                <m:r>
                  <w:rPr>
                    <w:rFonts w:ascii="Times New Roman" w:eastAsia="Times New Roman" w:hAnsi="Times New Roman" w:cs="Times New Roman"/>
                  </w:rPr>
                  <m:t>M</m:t>
                </m:r>
              </m:e>
              <m:sub>
                <m:r>
                  <w:rPr>
                    <w:rFonts w:ascii="Times New Roman" w:eastAsia="Times New Roman" w:hAnsi="Times New Roman" w:cs="Times New Roman"/>
                  </w:rPr>
                  <m:t>y</m:t>
                </m:r>
              </m:sub>
              <m:sup>
                <m:r>
                  <w:rPr>
                    <w:rFonts w:ascii="Times New Roman" w:eastAsia="Times New Roman" w:hAnsi="Times New Roman" w:cs="Times New Roman"/>
                    <w:lang w:val="en-GB"/>
                  </w:rPr>
                  <m:t>2</m:t>
                </m:r>
              </m:sup>
            </m:sSubSup>
            <m:r>
              <w:rPr>
                <w:rFonts w:ascii="Times New Roman" w:eastAsia="Times New Roman" w:hAnsi="Times New Roman" w:cs="Times New Roman"/>
                <w:lang w:val="en-GB"/>
              </w:rPr>
              <m:t>+</m:t>
            </m:r>
            <m:sSubSup>
              <m:sSubSupPr>
                <m:ctrlPr>
                  <w:rPr>
                    <w:rFonts w:ascii="Times New Roman" w:eastAsia="Times New Roman" w:hAnsi="Times New Roman" w:cs="Times New Roman"/>
                  </w:rPr>
                </m:ctrlPr>
              </m:sSubSupPr>
              <m:e>
                <m:r>
                  <w:rPr>
                    <w:rFonts w:ascii="Times New Roman" w:eastAsia="Times New Roman" w:hAnsi="Times New Roman" w:cs="Times New Roman"/>
                  </w:rPr>
                  <m:t>M</m:t>
                </m:r>
              </m:e>
              <m:sub>
                <m:r>
                  <w:rPr>
                    <w:rFonts w:ascii="Times New Roman" w:eastAsia="Times New Roman" w:hAnsi="Times New Roman" w:cs="Times New Roman"/>
                  </w:rPr>
                  <m:t>z</m:t>
                </m:r>
              </m:sub>
              <m:sup>
                <m:r>
                  <w:rPr>
                    <w:rFonts w:ascii="Times New Roman" w:eastAsia="Times New Roman" w:hAnsi="Times New Roman" w:cs="Times New Roman"/>
                    <w:lang w:val="en-GB"/>
                  </w:rPr>
                  <m:t>2</m:t>
                </m:r>
              </m:sup>
            </m:sSubSup>
          </m:e>
        </m:rad>
      </m:oMath>
      <w:r w:rsidR="00303CB3" w:rsidRPr="00C23CC1">
        <w:rPr>
          <w:rFonts w:ascii="Times New Roman" w:eastAsia="Times New Roman" w:hAnsi="Times New Roman" w:cs="Times New Roman"/>
          <w:lang w:val="en-GB"/>
        </w:rPr>
        <w:tab/>
        <w:t xml:space="preserve">and </w:t>
      </w:r>
      <m:oMath>
        <m:r>
          <w:rPr>
            <w:rFonts w:ascii="Times New Roman" w:eastAsia="Times New Roman" w:hAnsi="Times New Roman" w:cs="Times New Roman"/>
          </w:rPr>
          <m:t>W</m:t>
        </m:r>
        <m:r>
          <w:rPr>
            <w:rFonts w:ascii="Times New Roman" w:eastAsia="Times New Roman" w:hAnsi="Times New Roman" w:cs="Times New Roman"/>
            <w:lang w:val="en-GB"/>
          </w:rPr>
          <m:t xml:space="preserve"> = </m:t>
        </m:r>
        <m:f>
          <m:fPr>
            <m:ctrlPr>
              <w:rPr>
                <w:rFonts w:ascii="Times New Roman" w:eastAsia="Times New Roman" w:hAnsi="Times New Roman" w:cs="Times New Roman"/>
              </w:rPr>
            </m:ctrlPr>
          </m:fPr>
          <m:num>
            <m:r>
              <w:rPr>
                <w:rFonts w:ascii="Times New Roman" w:eastAsia="Times New Roman" w:hAnsi="Times New Roman" w:cs="Times New Roman"/>
              </w:rPr>
              <m:t>π</m:t>
            </m:r>
            <m:r>
              <w:rPr>
                <w:rFonts w:ascii="Times New Roman" w:eastAsia="Times New Roman" w:hAnsi="Times New Roman" w:cs="Times New Roman"/>
                <w:lang w:val="en-GB"/>
              </w:rPr>
              <m:t>⋅</m:t>
            </m:r>
            <m:sSup>
              <m:sSupPr>
                <m:ctrlPr>
                  <w:rPr>
                    <w:rFonts w:ascii="Times New Roman" w:eastAsia="Times New Roman" w:hAnsi="Times New Roman" w:cs="Times New Roman"/>
                  </w:rPr>
                </m:ctrlPr>
              </m:sSupPr>
              <m:e>
                <m:r>
                  <w:rPr>
                    <w:rFonts w:ascii="Times New Roman" w:eastAsia="Times New Roman" w:hAnsi="Times New Roman" w:cs="Times New Roman"/>
                  </w:rPr>
                  <m:t>d</m:t>
                </m:r>
              </m:e>
              <m:sup>
                <m:r>
                  <w:rPr>
                    <w:rFonts w:ascii="Times New Roman" w:eastAsia="Times New Roman" w:hAnsi="Times New Roman" w:cs="Times New Roman"/>
                    <w:lang w:val="en-GB"/>
                  </w:rPr>
                  <m:t>3</m:t>
                </m:r>
              </m:sup>
            </m:sSup>
          </m:num>
          <m:den>
            <m:r>
              <w:rPr>
                <w:rFonts w:ascii="Times New Roman" w:eastAsia="Times New Roman" w:hAnsi="Times New Roman" w:cs="Times New Roman"/>
                <w:lang w:val="en-GB"/>
              </w:rPr>
              <m:t>32</m:t>
            </m:r>
          </m:den>
        </m:f>
        <m:r>
          <w:rPr>
            <w:rFonts w:ascii="Cambria Math" w:eastAsia="Times New Roman" w:hAnsi="Cambria Math" w:cs="Times New Roman"/>
            <w:lang w:val="en-GB"/>
          </w:rPr>
          <m:t xml:space="preserve"> </m:t>
        </m:r>
      </m:oMath>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t>(2;3;4)</w:t>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p>
    <w:p w14:paraId="033A0676" w14:textId="77777777" w:rsidR="009763B2" w:rsidRPr="00C23CC1" w:rsidRDefault="00303CB3" w:rsidP="00C23CC1">
      <w:pPr>
        <w:spacing w:line="240" w:lineRule="exact"/>
        <w:ind w:left="284"/>
        <w:rPr>
          <w:rFonts w:ascii="Times New Roman" w:eastAsia="Times New Roman" w:hAnsi="Times New Roman" w:cs="Times New Roman"/>
          <w:lang w:val="en-GB"/>
        </w:rPr>
      </w:pPr>
      <w:r w:rsidRPr="00C23CC1">
        <w:rPr>
          <w:rFonts w:ascii="Times New Roman" w:eastAsia="Times New Roman" w:hAnsi="Times New Roman" w:cs="Times New Roman"/>
          <w:lang w:val="en-GB"/>
        </w:rPr>
        <w:t>The equivalent resulting stress is:</w:t>
      </w:r>
    </w:p>
    <w:p w14:paraId="64169390" w14:textId="77777777" w:rsidR="009763B2" w:rsidRPr="00C23CC1" w:rsidRDefault="009763B2">
      <w:pPr>
        <w:spacing w:line="240" w:lineRule="auto"/>
        <w:rPr>
          <w:rFonts w:ascii="Times New Roman" w:eastAsia="Times New Roman" w:hAnsi="Times New Roman" w:cs="Times New Roman"/>
          <w:lang w:val="en-GB"/>
        </w:rPr>
      </w:pPr>
    </w:p>
    <w:p w14:paraId="5127EC15" w14:textId="77777777" w:rsidR="009763B2" w:rsidRPr="00C23CC1" w:rsidRDefault="008F4691" w:rsidP="00354CBE">
      <w:pPr>
        <w:spacing w:line="240" w:lineRule="auto"/>
        <w:ind w:firstLine="851"/>
        <w:rPr>
          <w:rFonts w:ascii="Times New Roman" w:eastAsia="Times New Roman" w:hAnsi="Times New Roman" w:cs="Times New Roman"/>
          <w:lang w:val="en-GB"/>
        </w:rPr>
      </w:pPr>
      <m:oMath>
        <m:sSub>
          <m:sSubPr>
            <m:ctrlPr>
              <w:rPr>
                <w:rFonts w:ascii="Times New Roman" w:eastAsia="Times New Roman" w:hAnsi="Times New Roman" w:cs="Times New Roman"/>
              </w:rPr>
            </m:ctrlPr>
          </m:sSubPr>
          <m:e>
            <m:r>
              <w:rPr>
                <w:rFonts w:ascii="Cambria Math" w:hAnsi="Cambria Math"/>
              </w:rPr>
              <m:t>σ</m:t>
            </m:r>
          </m:e>
          <m:sub>
            <m:r>
              <w:rPr>
                <w:rFonts w:ascii="Times New Roman" w:eastAsia="Times New Roman" w:hAnsi="Times New Roman" w:cs="Times New Roman"/>
              </w:rPr>
              <m:t>e</m:t>
            </m:r>
          </m:sub>
        </m:sSub>
        <m:r>
          <w:rPr>
            <w:rFonts w:ascii="Times New Roman" w:eastAsia="Times New Roman" w:hAnsi="Times New Roman" w:cs="Times New Roman"/>
            <w:lang w:val="en-GB"/>
          </w:rPr>
          <m:t xml:space="preserve"> = </m:t>
        </m:r>
        <m:f>
          <m:fPr>
            <m:ctrlPr>
              <w:rPr>
                <w:rFonts w:ascii="Times New Roman" w:eastAsia="Times New Roman" w:hAnsi="Times New Roman" w:cs="Times New Roman"/>
              </w:rPr>
            </m:ctrlPr>
          </m:fPr>
          <m:num>
            <m:r>
              <w:rPr>
                <w:rFonts w:ascii="Times New Roman" w:eastAsia="Times New Roman" w:hAnsi="Times New Roman" w:cs="Times New Roman"/>
              </w:rPr>
              <m:t>N</m:t>
            </m:r>
          </m:num>
          <m:den>
            <m:r>
              <w:rPr>
                <w:rFonts w:ascii="Times New Roman" w:eastAsia="Times New Roman" w:hAnsi="Times New Roman" w:cs="Times New Roman"/>
              </w:rPr>
              <m:t>π</m:t>
            </m:r>
            <m:r>
              <w:rPr>
                <w:rFonts w:ascii="Times New Roman" w:eastAsia="Times New Roman" w:hAnsi="Times New Roman" w:cs="Times New Roman"/>
                <w:lang w:val="en-GB"/>
              </w:rPr>
              <m:t>⋅</m:t>
            </m:r>
            <m:sSup>
              <m:sSupPr>
                <m:ctrlPr>
                  <w:rPr>
                    <w:rFonts w:ascii="Times New Roman" w:eastAsia="Times New Roman" w:hAnsi="Times New Roman" w:cs="Times New Roman"/>
                  </w:rPr>
                </m:ctrlPr>
              </m:sSupPr>
              <m:e>
                <m:r>
                  <w:rPr>
                    <w:rFonts w:ascii="Times New Roman" w:eastAsia="Times New Roman" w:hAnsi="Times New Roman" w:cs="Times New Roman"/>
                  </w:rPr>
                  <m:t>r</m:t>
                </m:r>
              </m:e>
              <m:sup>
                <m:r>
                  <w:rPr>
                    <w:rFonts w:ascii="Times New Roman" w:eastAsia="Times New Roman" w:hAnsi="Times New Roman" w:cs="Times New Roman"/>
                    <w:lang w:val="en-GB"/>
                  </w:rPr>
                  <m:t>2</m:t>
                </m:r>
              </m:sup>
            </m:sSup>
          </m:den>
        </m:f>
        <m:r>
          <w:rPr>
            <w:rFonts w:ascii="Times New Roman" w:eastAsia="Times New Roman" w:hAnsi="Times New Roman" w:cs="Times New Roman"/>
            <w:lang w:val="en-GB"/>
          </w:rPr>
          <m:t>+</m:t>
        </m:r>
        <m:f>
          <m:fPr>
            <m:ctrlPr>
              <w:rPr>
                <w:rFonts w:ascii="Times New Roman" w:eastAsia="Times New Roman" w:hAnsi="Times New Roman" w:cs="Times New Roman"/>
              </w:rPr>
            </m:ctrlPr>
          </m:fPr>
          <m:num>
            <m:rad>
              <m:radPr>
                <m:degHide m:val="1"/>
                <m:ctrlPr>
                  <w:rPr>
                    <w:rFonts w:ascii="Times New Roman" w:eastAsia="Times New Roman" w:hAnsi="Times New Roman" w:cs="Times New Roman"/>
                  </w:rPr>
                </m:ctrlPr>
              </m:radPr>
              <m:deg/>
              <m:e>
                <m:sSubSup>
                  <m:sSubSupPr>
                    <m:ctrlPr>
                      <w:rPr>
                        <w:rFonts w:ascii="Times New Roman" w:eastAsia="Times New Roman" w:hAnsi="Times New Roman" w:cs="Times New Roman"/>
                      </w:rPr>
                    </m:ctrlPr>
                  </m:sSubSupPr>
                  <m:e>
                    <m:r>
                      <w:rPr>
                        <w:rFonts w:ascii="Times New Roman" w:eastAsia="Times New Roman" w:hAnsi="Times New Roman" w:cs="Times New Roman"/>
                      </w:rPr>
                      <m:t>M</m:t>
                    </m:r>
                  </m:e>
                  <m:sub>
                    <m:r>
                      <w:rPr>
                        <w:rFonts w:ascii="Times New Roman" w:eastAsia="Times New Roman" w:hAnsi="Times New Roman" w:cs="Times New Roman"/>
                      </w:rPr>
                      <m:t>y</m:t>
                    </m:r>
                  </m:sub>
                  <m:sup>
                    <m:r>
                      <w:rPr>
                        <w:rFonts w:ascii="Times New Roman" w:eastAsia="Times New Roman" w:hAnsi="Times New Roman" w:cs="Times New Roman"/>
                        <w:lang w:val="en-GB"/>
                      </w:rPr>
                      <m:t>2</m:t>
                    </m:r>
                  </m:sup>
                </m:sSubSup>
                <m:r>
                  <w:rPr>
                    <w:rFonts w:ascii="Times New Roman" w:eastAsia="Times New Roman" w:hAnsi="Times New Roman" w:cs="Times New Roman"/>
                    <w:lang w:val="en-GB"/>
                  </w:rPr>
                  <m:t>+</m:t>
                </m:r>
                <m:sSubSup>
                  <m:sSubSupPr>
                    <m:ctrlPr>
                      <w:rPr>
                        <w:rFonts w:ascii="Times New Roman" w:eastAsia="Times New Roman" w:hAnsi="Times New Roman" w:cs="Times New Roman"/>
                      </w:rPr>
                    </m:ctrlPr>
                  </m:sSubSupPr>
                  <m:e>
                    <m:r>
                      <w:rPr>
                        <w:rFonts w:ascii="Times New Roman" w:eastAsia="Times New Roman" w:hAnsi="Times New Roman" w:cs="Times New Roman"/>
                      </w:rPr>
                      <m:t>M</m:t>
                    </m:r>
                  </m:e>
                  <m:sub>
                    <m:r>
                      <w:rPr>
                        <w:rFonts w:ascii="Times New Roman" w:eastAsia="Times New Roman" w:hAnsi="Times New Roman" w:cs="Times New Roman"/>
                      </w:rPr>
                      <m:t>z</m:t>
                    </m:r>
                  </m:sub>
                  <m:sup>
                    <m:r>
                      <w:rPr>
                        <w:rFonts w:ascii="Times New Roman" w:eastAsia="Times New Roman" w:hAnsi="Times New Roman" w:cs="Times New Roman"/>
                        <w:lang w:val="en-GB"/>
                      </w:rPr>
                      <m:t>2</m:t>
                    </m:r>
                  </m:sup>
                </m:sSubSup>
              </m:e>
            </m:rad>
            <m:r>
              <w:rPr>
                <w:rFonts w:ascii="Times New Roman" w:eastAsia="Times New Roman" w:hAnsi="Times New Roman" w:cs="Times New Roman"/>
                <w:lang w:val="en-GB"/>
              </w:rPr>
              <m:t>⋅ 32</m:t>
            </m:r>
          </m:num>
          <m:den>
            <m:r>
              <w:rPr>
                <w:rFonts w:ascii="Times New Roman" w:eastAsia="Times New Roman" w:hAnsi="Times New Roman" w:cs="Times New Roman"/>
              </w:rPr>
              <m:t>π</m:t>
            </m:r>
            <m:r>
              <w:rPr>
                <w:rFonts w:ascii="Times New Roman" w:eastAsia="Times New Roman" w:hAnsi="Times New Roman" w:cs="Times New Roman"/>
                <w:lang w:val="en-GB"/>
              </w:rPr>
              <m:t>⋅</m:t>
            </m:r>
            <m:sSup>
              <m:sSupPr>
                <m:ctrlPr>
                  <w:rPr>
                    <w:rFonts w:ascii="Times New Roman" w:eastAsia="Times New Roman" w:hAnsi="Times New Roman" w:cs="Times New Roman"/>
                  </w:rPr>
                </m:ctrlPr>
              </m:sSupPr>
              <m:e>
                <m:r>
                  <w:rPr>
                    <w:rFonts w:ascii="Times New Roman" w:eastAsia="Times New Roman" w:hAnsi="Times New Roman" w:cs="Times New Roman"/>
                  </w:rPr>
                  <m:t>d</m:t>
                </m:r>
              </m:e>
              <m:sup>
                <m:r>
                  <w:rPr>
                    <w:rFonts w:ascii="Times New Roman" w:eastAsia="Times New Roman" w:hAnsi="Times New Roman" w:cs="Times New Roman"/>
                    <w:lang w:val="en-GB"/>
                  </w:rPr>
                  <m:t>3</m:t>
                </m:r>
              </m:sup>
            </m:sSup>
          </m:den>
        </m:f>
      </m:oMath>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t>(5)</w:t>
      </w:r>
    </w:p>
    <w:p w14:paraId="0398BA46" w14:textId="77777777" w:rsidR="009763B2" w:rsidRPr="00C23CC1" w:rsidRDefault="009763B2">
      <w:pPr>
        <w:spacing w:line="240" w:lineRule="auto"/>
        <w:rPr>
          <w:rFonts w:ascii="Times New Roman" w:eastAsia="Times New Roman" w:hAnsi="Times New Roman" w:cs="Times New Roman"/>
          <w:lang w:val="en-GB"/>
        </w:rPr>
      </w:pPr>
    </w:p>
    <w:p w14:paraId="152EBE56" w14:textId="5B4BD96B" w:rsidR="009763B2" w:rsidRPr="000F7E1F" w:rsidRDefault="00303CB3" w:rsidP="00C23CC1">
      <w:pPr>
        <w:spacing w:line="240" w:lineRule="exact"/>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t xml:space="preserve">In each iteration, the agents are evaluating the set of equivalent stresses in a range predefined by the vision radius </w:t>
      </w:r>
      <m:oMath>
        <m:sSub>
          <m:sSubPr>
            <m:ctrlPr>
              <w:rPr>
                <w:rFonts w:ascii="Times New Roman" w:eastAsia="Times New Roman" w:hAnsi="Times New Roman" w:cs="Times New Roman"/>
              </w:rPr>
            </m:ctrlPr>
          </m:sSubPr>
          <m:e>
            <m:r>
              <w:rPr>
                <w:rFonts w:ascii="Times New Roman" w:eastAsia="Times New Roman" w:hAnsi="Times New Roman" w:cs="Times New Roman"/>
              </w:rPr>
              <m:t>r</m:t>
            </m:r>
          </m:e>
          <m:sub>
            <m:r>
              <w:rPr>
                <w:rFonts w:ascii="Times New Roman" w:eastAsia="Times New Roman" w:hAnsi="Times New Roman" w:cs="Times New Roman"/>
              </w:rPr>
              <m:t>vis</m:t>
            </m:r>
          </m:sub>
        </m:sSub>
      </m:oMath>
      <w:r w:rsidRPr="00C23CC1">
        <w:rPr>
          <w:rFonts w:ascii="Times New Roman" w:eastAsia="Times New Roman" w:hAnsi="Times New Roman" w:cs="Times New Roman"/>
          <w:lang w:val="en-GB"/>
        </w:rPr>
        <w:t xml:space="preserve">(Figure 2b). Osteoblasts will move toward the point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t</m:t>
            </m:r>
            <m:r>
              <w:rPr>
                <w:rFonts w:ascii="Cambria Math" w:eastAsia="Times New Roman" w:hAnsi="Times New Roman" w:cs="Times New Roman"/>
              </w:rPr>
              <m:t>max</m:t>
            </m:r>
          </m:sub>
        </m:sSub>
      </m:oMath>
      <w:r w:rsidRPr="00C23CC1">
        <w:rPr>
          <w:rFonts w:ascii="Times New Roman" w:eastAsia="Times New Roman" w:hAnsi="Times New Roman" w:cs="Times New Roman"/>
          <w:lang w:val="en-GB"/>
        </w:rPr>
        <w:t xml:space="preserve"> of highest absolute stresses </w:t>
      </w:r>
      <m:oMath>
        <m:r>
          <w:rPr>
            <w:rFonts w:ascii="Times New Roman" w:eastAsia="Times New Roman" w:hAnsi="Times New Roman" w:cs="Times New Roman"/>
          </w:rPr>
          <m:t>max</m:t>
        </m:r>
        <m:r>
          <w:rPr>
            <w:rFonts w:ascii="Times New Roman" w:eastAsia="Times New Roman" w:hAnsi="Times New Roman" w:cs="Times New Roman"/>
            <w:lang w:val="en-GB"/>
          </w:rPr>
          <m:t>. |</m:t>
        </m:r>
        <m:sSub>
          <m:sSubPr>
            <m:ctrlPr>
              <w:rPr>
                <w:rFonts w:ascii="Times New Roman" w:eastAsia="Times New Roman" w:hAnsi="Times New Roman" w:cs="Times New Roman"/>
              </w:rPr>
            </m:ctrlPr>
          </m:sSubPr>
          <m:e>
            <m:r>
              <w:rPr>
                <w:rFonts w:ascii="Times New Roman" w:eastAsia="Times New Roman" w:hAnsi="Times New Roman" w:cs="Times New Roman"/>
              </w:rPr>
              <m:t>σ</m:t>
            </m:r>
          </m:e>
          <m:sub>
            <m:r>
              <w:rPr>
                <w:rFonts w:ascii="Times New Roman" w:eastAsia="Times New Roman" w:hAnsi="Times New Roman" w:cs="Times New Roman"/>
              </w:rPr>
              <m:t>e</m:t>
            </m:r>
          </m:sub>
        </m:sSub>
        <m:r>
          <w:rPr>
            <w:rFonts w:ascii="Cambria Math" w:eastAsia="Times New Roman" w:hAnsi="Cambria Math" w:cs="Times New Roman"/>
            <w:lang w:val="en-GB"/>
          </w:rPr>
          <m:t>|</m:t>
        </m:r>
      </m:oMath>
      <w:r w:rsidRPr="00C23CC1">
        <w:rPr>
          <w:rFonts w:ascii="Times New Roman" w:eastAsia="Times New Roman" w:hAnsi="Times New Roman" w:cs="Times New Roman"/>
          <w:lang w:val="en-GB"/>
        </w:rPr>
        <w:t xml:space="preserve">, while osteoclasts will target the point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t</m:t>
            </m:r>
            <m:r>
              <w:rPr>
                <w:rFonts w:ascii="Cambria Math" w:eastAsia="Times New Roman" w:hAnsi="Times New Roman" w:cs="Times New Roman"/>
              </w:rPr>
              <m:t>min</m:t>
            </m:r>
          </m:sub>
        </m:sSub>
      </m:oMath>
      <w:r w:rsidRPr="00C23CC1">
        <w:rPr>
          <w:rFonts w:ascii="Times New Roman" w:eastAsia="Times New Roman" w:hAnsi="Times New Roman" w:cs="Times New Roman"/>
          <w:lang w:val="en-GB"/>
        </w:rPr>
        <w:t xml:space="preserve"> of the lowest absolute stresses moving at a constant rate </w:t>
      </w:r>
      <m:oMath>
        <m:sSub>
          <m:sSubPr>
            <m:ctrlPr>
              <w:rPr>
                <w:rFonts w:ascii="Cambria Math" w:eastAsia="Times New Roman" w:hAnsi="Cambria Math" w:cs="Times New Roman"/>
                <w:b/>
                <w:bCs/>
              </w:rPr>
            </m:ctrlPr>
          </m:sSubPr>
          <m:e>
            <m:r>
              <m:rPr>
                <m:sty m:val="bi"/>
              </m:rPr>
              <w:rPr>
                <w:rFonts w:ascii="Cambria Math" w:hAnsi="Cambria Math"/>
              </w:rPr>
              <m:t>v</m:t>
            </m:r>
          </m:e>
          <m:sub>
            <m:r>
              <m:rPr>
                <m:sty m:val="bi"/>
              </m:rPr>
              <w:rPr>
                <w:rFonts w:ascii="Cambria Math" w:eastAsia="Times New Roman" w:hAnsi="Cambria Math" w:cs="Times New Roman"/>
              </w:rPr>
              <m:t>step</m:t>
            </m:r>
          </m:sub>
        </m:sSub>
      </m:oMath>
    </w:p>
    <w:p w14:paraId="3D48B7D8" w14:textId="77777777" w:rsidR="009763B2" w:rsidRPr="00C23CC1" w:rsidRDefault="009763B2">
      <w:pPr>
        <w:spacing w:line="240" w:lineRule="auto"/>
        <w:rPr>
          <w:rFonts w:ascii="Times New Roman" w:eastAsia="Times New Roman" w:hAnsi="Times New Roman" w:cs="Times New Roman"/>
          <w:lang w:val="en-GB"/>
        </w:rPr>
      </w:pPr>
    </w:p>
    <w:p w14:paraId="29C1A1B4" w14:textId="21A65422" w:rsidR="009763B2" w:rsidRPr="00C23CC1" w:rsidRDefault="00FA497F">
      <w:pPr>
        <w:spacing w:line="240" w:lineRule="auto"/>
        <w:ind w:left="850"/>
        <w:rPr>
          <w:rFonts w:ascii="Times New Roman" w:eastAsia="Times New Roman" w:hAnsi="Times New Roman" w:cs="Times New Roman"/>
          <w:lang w:val="en-GB"/>
        </w:rPr>
      </w:pPr>
      <m:oMath>
        <m:sSub>
          <m:sSubPr>
            <m:ctrlPr>
              <w:rPr>
                <w:rFonts w:ascii="Cambria Math" w:eastAsia="Times New Roman" w:hAnsi="Cambria Math" w:cs="Times New Roman"/>
                <w:b/>
                <w:bCs/>
              </w:rPr>
            </m:ctrlPr>
          </m:sSubPr>
          <m:e>
            <m:r>
              <m:rPr>
                <m:sty m:val="bi"/>
              </m:rPr>
              <w:rPr>
                <w:rFonts w:ascii="Cambria Math" w:hAnsi="Cambria Math"/>
              </w:rPr>
              <m:t>v</m:t>
            </m:r>
          </m:e>
          <m:sub>
            <m:r>
              <m:rPr>
                <m:sty m:val="bi"/>
              </m:rPr>
              <w:rPr>
                <w:rFonts w:ascii="Cambria Math" w:eastAsia="Times New Roman" w:hAnsi="Cambria Math" w:cs="Times New Roman"/>
              </w:rPr>
              <m:t>step</m:t>
            </m:r>
          </m:sub>
        </m:sSub>
        <m:r>
          <w:rPr>
            <w:rFonts w:ascii="Cambria Math" w:eastAsia="Times New Roman" w:hAnsi="Cambria Math" w:cs="Times New Roman"/>
            <w:lang w:val="en-GB"/>
          </w:rPr>
          <m:t>=</m:t>
        </m:r>
        <m:sSub>
          <m:sSubPr>
            <m:ctrlPr>
              <w:rPr>
                <w:rFonts w:ascii="Cambria Math" w:eastAsia="Times New Roman" w:hAnsi="Cambria Math" w:cs="Times New Roman"/>
                <w:b/>
                <w:bCs/>
              </w:rPr>
            </m:ctrlPr>
          </m:sSubPr>
          <m:e>
            <m:r>
              <m:rPr>
                <m:sty m:val="bi"/>
              </m:rPr>
              <w:rPr>
                <w:rFonts w:ascii="Cambria Math" w:eastAsia="Times New Roman" w:hAnsi="Cambria Math" w:cs="Times New Roman"/>
              </w:rPr>
              <m:t>v</m:t>
            </m:r>
          </m:e>
          <m:sub>
            <m:r>
              <m:rPr>
                <m:sty m:val="bi"/>
              </m:rPr>
              <w:rPr>
                <w:rFonts w:ascii="Cambria Math" w:eastAsia="Times New Roman" w:hAnsi="Cambria Math" w:cs="Times New Roman"/>
              </w:rPr>
              <m:t>total</m:t>
            </m:r>
          </m:sub>
        </m:sSub>
        <m:r>
          <w:rPr>
            <w:rFonts w:ascii="Cambria Math" w:eastAsia="Times New Roman" w:hAnsi="Cambria Math" w:cs="Times New Roman"/>
            <w:lang w:val="en-GB"/>
          </w:rPr>
          <m:t xml:space="preserve">⋅ </m:t>
        </m:r>
        <m:f>
          <m:fPr>
            <m:ctrlPr>
              <w:rPr>
                <w:rFonts w:ascii="Cambria Math" w:eastAsia="Times New Roman" w:hAnsi="Cambria Math" w:cs="Times New Roman"/>
              </w:rPr>
            </m:ctrlPr>
          </m:fPr>
          <m:num>
            <m:r>
              <w:rPr>
                <w:rFonts w:ascii="Cambria Math" w:eastAsia="Times New Roman" w:hAnsi="Cambria Math" w:cs="Times New Roman"/>
              </w:rPr>
              <m:t>a</m:t>
            </m:r>
          </m:num>
          <m:den>
            <m:sSub>
              <m:sSubPr>
                <m:ctrlPr>
                  <w:rPr>
                    <w:rFonts w:ascii="Cambria Math" w:eastAsia="Times New Roman" w:hAnsi="Cambria Math" w:cs="Times New Roman"/>
                    <w:b/>
                    <w:bCs/>
                  </w:rPr>
                </m:ctrlPr>
              </m:sSubPr>
              <m:e>
                <m:r>
                  <m:rPr>
                    <m:sty m:val="bi"/>
                  </m:rPr>
                  <w:rPr>
                    <w:rFonts w:ascii="Cambria Math" w:eastAsia="Times New Roman" w:hAnsi="Cambria Math" w:cs="Times New Roman"/>
                  </w:rPr>
                  <m:t>|v</m:t>
                </m:r>
              </m:e>
              <m:sub>
                <m:r>
                  <m:rPr>
                    <m:sty m:val="bi"/>
                  </m:rPr>
                  <w:rPr>
                    <w:rFonts w:ascii="Cambria Math" w:eastAsia="Times New Roman" w:hAnsi="Cambria Math" w:cs="Times New Roman"/>
                  </w:rPr>
                  <m:t>total</m:t>
                </m:r>
              </m:sub>
            </m:sSub>
            <m:r>
              <m:rPr>
                <m:sty m:val="bi"/>
              </m:rPr>
              <w:rPr>
                <w:rFonts w:ascii="Cambria Math" w:eastAsia="Times New Roman" w:hAnsi="Cambria Math" w:cs="Times New Roman"/>
              </w:rPr>
              <m:t>|</m:t>
            </m:r>
          </m:den>
        </m:f>
      </m:oMath>
      <w:r w:rsidRPr="00C23CC1">
        <w:rPr>
          <w:rFonts w:ascii="Times New Roman" w:eastAsia="Times New Roman" w:hAnsi="Times New Roman" w:cs="Times New Roman"/>
          <w:lang w:val="en-GB"/>
        </w:rPr>
        <w:tab/>
      </w:r>
      <w:r w:rsidR="003219FB">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r>
      <w:r w:rsidR="004F5B9A">
        <w:rPr>
          <w:rFonts w:ascii="Times New Roman" w:eastAsia="Times New Roman" w:hAnsi="Times New Roman" w:cs="Times New Roman"/>
          <w:lang w:val="en-GB"/>
        </w:rPr>
        <w:tab/>
      </w:r>
      <w:r w:rsidR="00303CB3" w:rsidRPr="00C23CC1">
        <w:rPr>
          <w:rFonts w:ascii="Times New Roman" w:eastAsia="Times New Roman" w:hAnsi="Times New Roman" w:cs="Times New Roman"/>
          <w:lang w:val="en-GB"/>
        </w:rPr>
        <w:tab/>
        <w:t>(6)</w:t>
      </w:r>
    </w:p>
    <w:p w14:paraId="04652DC4" w14:textId="77777777" w:rsidR="009763B2" w:rsidRPr="00C23CC1" w:rsidRDefault="009763B2">
      <w:pPr>
        <w:spacing w:line="240" w:lineRule="auto"/>
        <w:ind w:left="850"/>
        <w:rPr>
          <w:rFonts w:ascii="Times New Roman" w:eastAsia="Times New Roman" w:hAnsi="Times New Roman" w:cs="Times New Roman"/>
          <w:lang w:val="en-GB"/>
        </w:rPr>
      </w:pPr>
    </w:p>
    <w:p w14:paraId="38997499" w14:textId="3F7E1DEA" w:rsidR="009763B2" w:rsidRPr="00C23CC1" w:rsidRDefault="00303CB3" w:rsidP="00C23CC1">
      <w:pPr>
        <w:spacing w:line="240" w:lineRule="exact"/>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t>where</w:t>
      </w:r>
      <w:r w:rsidRPr="00C23CC1">
        <w:rPr>
          <w:rFonts w:ascii="Times New Roman" w:eastAsia="Times New Roman" w:hAnsi="Times New Roman" w:cs="Times New Roman"/>
          <w:i/>
          <w:lang w:val="en-GB"/>
        </w:rPr>
        <w:t xml:space="preserve"> a</w:t>
      </w:r>
      <w:r w:rsidRPr="00C23CC1">
        <w:rPr>
          <w:rFonts w:ascii="Times New Roman" w:eastAsia="Times New Roman" w:hAnsi="Times New Roman" w:cs="Times New Roman"/>
          <w:lang w:val="en-GB"/>
        </w:rPr>
        <w:t xml:space="preserve"> = velocity fact</w:t>
      </w:r>
      <w:r w:rsidR="003219FB">
        <w:rPr>
          <w:rFonts w:ascii="Times New Roman" w:eastAsia="Times New Roman" w:hAnsi="Times New Roman" w:cs="Times New Roman"/>
          <w:lang w:val="en-GB"/>
        </w:rPr>
        <w:t xml:space="preserve">or; </w:t>
      </w:r>
      <m:oMath>
        <m:sSub>
          <m:sSubPr>
            <m:ctrlPr>
              <w:rPr>
                <w:rFonts w:ascii="Cambria Math" w:eastAsia="Times New Roman" w:hAnsi="Cambria Math" w:cs="Times New Roman"/>
                <w:b/>
                <w:bCs/>
              </w:rPr>
            </m:ctrlPr>
          </m:sSubPr>
          <m:e>
            <m:r>
              <m:rPr>
                <m:sty m:val="bi"/>
              </m:rPr>
              <w:rPr>
                <w:rFonts w:ascii="Cambria Math" w:eastAsia="Times New Roman" w:hAnsi="Cambria Math" w:cs="Times New Roman"/>
              </w:rPr>
              <m:t>v</m:t>
            </m:r>
          </m:e>
          <m:sub>
            <m:r>
              <m:rPr>
                <m:sty m:val="bi"/>
              </m:rPr>
              <w:rPr>
                <w:rFonts w:ascii="Cambria Math" w:eastAsia="Times New Roman" w:hAnsi="Cambria Math" w:cs="Times New Roman"/>
              </w:rPr>
              <m:t>total</m:t>
            </m:r>
          </m:sub>
        </m:sSub>
        <m:r>
          <m:rPr>
            <m:sty m:val="bi"/>
          </m:rPr>
          <w:rPr>
            <w:rFonts w:ascii="Cambria Math" w:eastAsia="Times New Roman" w:hAnsi="Cambria Math" w:cs="Times New Roman"/>
            <w:lang w:val="en-GB"/>
          </w:rPr>
          <m:t xml:space="preserve"> </m:t>
        </m:r>
      </m:oMath>
      <w:r w:rsidRPr="00C23CC1">
        <w:rPr>
          <w:rFonts w:ascii="Times New Roman" w:eastAsia="Times New Roman" w:hAnsi="Times New Roman" w:cs="Times New Roman"/>
          <w:lang w:val="en-GB"/>
        </w:rPr>
        <w:t xml:space="preserve">= vector between agent position and </w:t>
      </w:r>
      <m:oMath>
        <m:sSub>
          <m:sSubPr>
            <m:ctrlPr>
              <w:rPr>
                <w:rFonts w:ascii="Times New Roman" w:eastAsia="Times New Roman" w:hAnsi="Times New Roman" w:cs="Times New Roman"/>
              </w:rPr>
            </m:ctrlPr>
          </m:sSubPr>
          <m:e>
            <m:r>
              <w:rPr>
                <w:rFonts w:ascii="Times New Roman" w:eastAsia="Times New Roman" w:hAnsi="Times New Roman" w:cs="Times New Roman"/>
              </w:rPr>
              <m:t>P</m:t>
            </m:r>
          </m:e>
          <m:sub>
            <m:r>
              <w:rPr>
                <w:rFonts w:ascii="Times New Roman" w:eastAsia="Times New Roman" w:hAnsi="Times New Roman" w:cs="Times New Roman"/>
              </w:rPr>
              <m:t>t</m:t>
            </m:r>
            <m:r>
              <w:rPr>
                <w:rFonts w:ascii="Cambria Math" w:eastAsia="Times New Roman" w:hAnsi="Times New Roman" w:cs="Times New Roman"/>
              </w:rPr>
              <m:t>max</m:t>
            </m:r>
          </m:sub>
        </m:sSub>
      </m:oMath>
      <w:r w:rsidR="003219FB" w:rsidRPr="003219FB">
        <w:rPr>
          <w:rFonts w:ascii="Times New Roman" w:eastAsia="Times New Roman" w:hAnsi="Times New Roman" w:cs="Times New Roman"/>
          <w:lang w:val="en-GB"/>
        </w:rPr>
        <w:t xml:space="preserve"> or</w:t>
      </w:r>
      <w:r w:rsidR="003219FB">
        <w:rPr>
          <w:rFonts w:ascii="Times New Roman" w:eastAsia="Times New Roman" w:hAnsi="Times New Roman" w:cs="Times New Roman"/>
          <w:lang w:val="en-GB"/>
        </w:rPr>
        <w:t xml:space="preserve"> </w:t>
      </w:r>
      <m:oMath>
        <m:sSub>
          <m:sSubPr>
            <m:ctrlPr>
              <w:rPr>
                <w:rFonts w:ascii="Cambria Math" w:eastAsia="Times New Roman" w:hAnsi="Cambria Math" w:cs="Times New Roman"/>
              </w:rPr>
            </m:ctrlPr>
          </m:sSubPr>
          <m:e>
            <m:r>
              <w:rPr>
                <w:rFonts w:ascii="Cambria Math" w:eastAsia="Times New Roman" w:hAnsi="Cambria Math" w:cs="Times New Roman"/>
              </w:rPr>
              <m:t>P</m:t>
            </m:r>
          </m:e>
          <m:sub>
            <m:r>
              <w:rPr>
                <w:rFonts w:ascii="Cambria Math" w:eastAsia="Times New Roman" w:hAnsi="Cambria Math" w:cs="Times New Roman"/>
              </w:rPr>
              <m:t>t</m:t>
            </m:r>
            <m:r>
              <w:rPr>
                <w:rFonts w:ascii="Cambria Math" w:eastAsia="Times New Roman" w:hAnsi="Times New Roman" w:cs="Times New Roman"/>
              </w:rPr>
              <m:t>min</m:t>
            </m:r>
          </m:sub>
        </m:sSub>
      </m:oMath>
    </w:p>
    <w:p w14:paraId="721AD47E" w14:textId="77777777" w:rsidR="009763B2" w:rsidRPr="00C23CC1" w:rsidRDefault="009763B2" w:rsidP="00C23CC1">
      <w:pPr>
        <w:spacing w:line="240" w:lineRule="exact"/>
        <w:jc w:val="both"/>
        <w:rPr>
          <w:rFonts w:ascii="Times New Roman" w:eastAsia="Times New Roman" w:hAnsi="Times New Roman" w:cs="Times New Roman"/>
          <w:lang w:val="en-GB"/>
        </w:rPr>
      </w:pPr>
    </w:p>
    <w:p w14:paraId="0A56C77C" w14:textId="38B54B6E" w:rsidR="009763B2" w:rsidRPr="00C23CC1" w:rsidRDefault="00303CB3" w:rsidP="00C23CC1">
      <w:pPr>
        <w:spacing w:line="240" w:lineRule="exact"/>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t xml:space="preserve">An agent can only affect one probe point within its effect radius </w:t>
      </w:r>
      <m:oMath>
        <m:sSub>
          <m:sSubPr>
            <m:ctrlPr>
              <w:rPr>
                <w:rFonts w:ascii="Times New Roman" w:eastAsia="Times New Roman" w:hAnsi="Times New Roman" w:cs="Times New Roman"/>
              </w:rPr>
            </m:ctrlPr>
          </m:sSubPr>
          <m:e>
            <m:r>
              <w:rPr>
                <w:rFonts w:ascii="Times New Roman" w:eastAsia="Times New Roman" w:hAnsi="Times New Roman" w:cs="Times New Roman"/>
              </w:rPr>
              <m:t>r</m:t>
            </m:r>
          </m:e>
          <m:sub>
            <m:r>
              <w:rPr>
                <w:rFonts w:ascii="Times New Roman" w:eastAsia="Times New Roman" w:hAnsi="Times New Roman" w:cs="Times New Roman"/>
              </w:rPr>
              <m:t>eff</m:t>
            </m:r>
          </m:sub>
        </m:sSub>
      </m:oMath>
      <w:r w:rsidRPr="00C23CC1">
        <w:rPr>
          <w:rFonts w:ascii="Times New Roman" w:eastAsia="Times New Roman" w:hAnsi="Times New Roman" w:cs="Times New Roman"/>
          <w:lang w:val="en-GB"/>
        </w:rPr>
        <w:t>. With the vision radius larger than the effect radius, agents will travel to distant target points while affecting points in the closer vicinity. Radii are changed by</w:t>
      </w:r>
      <w:r w:rsidR="00F513B1">
        <w:rPr>
          <w:rFonts w:ascii="Times New Roman" w:eastAsia="Times New Roman" w:hAnsi="Times New Roman" w:cs="Times New Roman"/>
          <w:lang w:val="en-GB"/>
        </w:rPr>
        <w:t xml:space="preserve"> the effect strength, a numerical parameter set at the beginning of the optimisation. C</w:t>
      </w:r>
      <w:r w:rsidRPr="00C23CC1">
        <w:rPr>
          <w:rFonts w:ascii="Times New Roman" w:eastAsia="Times New Roman" w:hAnsi="Times New Roman" w:cs="Times New Roman"/>
          <w:lang w:val="en-GB"/>
        </w:rPr>
        <w:t>ross-section areas with higher stress levels will be extended, while those with low stress levels will be reduced</w:t>
      </w:r>
      <w:r w:rsidR="00F513B1">
        <w:rPr>
          <w:rFonts w:ascii="Times New Roman" w:eastAsia="Times New Roman" w:hAnsi="Times New Roman" w:cs="Times New Roman"/>
          <w:lang w:val="en-GB"/>
        </w:rPr>
        <w:t xml:space="preserve"> accordingly.</w:t>
      </w:r>
    </w:p>
    <w:p w14:paraId="4C8D5839" w14:textId="6D302868" w:rsidR="006610C7" w:rsidRPr="00354CBE" w:rsidRDefault="00303CB3" w:rsidP="00354CBE">
      <w:pPr>
        <w:spacing w:line="240" w:lineRule="exact"/>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lastRenderedPageBreak/>
        <w:t xml:space="preserve">In the following step, the agent will initiate a lateral displacement of the beam axis </w:t>
      </w:r>
      <m:oMath>
        <m:r>
          <w:rPr>
            <w:rFonts w:ascii="Cambria Math" w:eastAsia="Times New Roman" w:hAnsi="Cambria Math" w:cs="Times New Roman"/>
          </w:rPr>
          <m:t>x</m:t>
        </m:r>
      </m:oMath>
      <w:r w:rsidRPr="00C23CC1">
        <w:rPr>
          <w:rFonts w:ascii="Times New Roman" w:eastAsia="Times New Roman" w:hAnsi="Times New Roman" w:cs="Times New Roman"/>
          <w:lang w:val="en-GB"/>
        </w:rPr>
        <w:t xml:space="preserve"> (Figure 1). To approximate the gradual shifting effect, the beam axis is rotated. To do this, the agent first checks on which side of the corresponding axis it is located and sets the center of rotation to the opposite end. In the beam subjected to moment forces </w:t>
      </w:r>
      <m:oMath>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res</m:t>
            </m:r>
          </m:sub>
        </m:sSub>
      </m:oMath>
      <w:r w:rsidRPr="00C23CC1">
        <w:rPr>
          <w:rFonts w:ascii="Times New Roman" w:eastAsia="Times New Roman" w:hAnsi="Times New Roman" w:cs="Times New Roman"/>
          <w:lang w:val="en-GB"/>
        </w:rPr>
        <w:t xml:space="preserve">, the resulting stresses are unevenly distributed around the cross-section with the pivot axis </w:t>
      </w:r>
      <w:r w:rsidRPr="00C23CC1">
        <w:rPr>
          <w:rFonts w:ascii="Times New Roman" w:eastAsia="Times New Roman" w:hAnsi="Times New Roman" w:cs="Times New Roman"/>
          <w:i/>
          <w:lang w:val="en-GB"/>
        </w:rPr>
        <w:t>q</w:t>
      </w:r>
      <w:r w:rsidRPr="00C23CC1">
        <w:rPr>
          <w:rFonts w:ascii="Times New Roman" w:eastAsia="Times New Roman" w:hAnsi="Times New Roman" w:cs="Times New Roman"/>
          <w:lang w:val="en-GB"/>
        </w:rPr>
        <w:t xml:space="preserve">. A lateral movement of the beam axis to the side of the highest real stresses, </w:t>
      </w:r>
      <w:proofErr w:type="gramStart"/>
      <w:r w:rsidRPr="00C23CC1">
        <w:rPr>
          <w:rFonts w:ascii="Times New Roman" w:eastAsia="Times New Roman" w:hAnsi="Times New Roman" w:cs="Times New Roman"/>
          <w:lang w:val="en-GB"/>
        </w:rPr>
        <w:t>i.e.</w:t>
      </w:r>
      <w:proofErr w:type="gramEnd"/>
      <w:r w:rsidRPr="00C23CC1">
        <w:rPr>
          <w:rFonts w:ascii="Times New Roman" w:eastAsia="Times New Roman" w:hAnsi="Times New Roman" w:cs="Times New Roman"/>
          <w:lang w:val="en-GB"/>
        </w:rPr>
        <w:t xml:space="preserve"> the smallest tensional stress or the largest compression stress, is preferable from a structural point of view due to the reduction of the ideal lever of internal moment forces. The direction of the transformation </w:t>
      </w:r>
      <m:oMath>
        <m:sSub>
          <m:sSubPr>
            <m:ctrlPr>
              <w:rPr>
                <w:rFonts w:ascii="Cambria Math" w:eastAsia="Times New Roman" w:hAnsi="Cambria Math" w:cs="Times New Roman"/>
                <w:b/>
                <w:bCs/>
              </w:rPr>
            </m:ctrlPr>
          </m:sSubPr>
          <m:e>
            <m:r>
              <m:rPr>
                <m:sty m:val="bi"/>
              </m:rPr>
              <w:rPr>
                <w:rFonts w:ascii="Cambria Math" w:eastAsia="Times New Roman" w:hAnsi="Cambria Math" w:cs="Times New Roman"/>
              </w:rPr>
              <m:t>d</m:t>
            </m:r>
          </m:e>
          <m:sub>
            <m:r>
              <m:rPr>
                <m:sty m:val="bi"/>
              </m:rPr>
              <w:rPr>
                <w:rFonts w:ascii="Cambria Math" w:eastAsia="Times New Roman" w:hAnsi="Cambria Math" w:cs="Times New Roman"/>
              </w:rPr>
              <m:t>i</m:t>
            </m:r>
          </m:sub>
        </m:sSub>
      </m:oMath>
      <w:r w:rsidR="000F7E1F" w:rsidRPr="000F7E1F">
        <w:rPr>
          <w:rFonts w:ascii="Times New Roman" w:eastAsia="Times New Roman" w:hAnsi="Times New Roman" w:cs="Times New Roman"/>
          <w:lang w:val="en-GB"/>
        </w:rPr>
        <w:t xml:space="preserve"> </w:t>
      </w:r>
      <w:r w:rsidR="000F7E1F">
        <w:rPr>
          <w:rFonts w:ascii="Times New Roman" w:eastAsia="Times New Roman" w:hAnsi="Times New Roman" w:cs="Times New Roman"/>
          <w:lang w:val="en-GB"/>
        </w:rPr>
        <w:t>is</w:t>
      </w:r>
      <w:r w:rsidRPr="00C23CC1">
        <w:rPr>
          <w:rFonts w:ascii="Times New Roman" w:eastAsia="Times New Roman" w:hAnsi="Times New Roman" w:cs="Times New Roman"/>
          <w:lang w:val="en-GB"/>
        </w:rPr>
        <w:t xml:space="preserve"> therefore set opposite to the moment force </w:t>
      </w:r>
      <m:oMath>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res</m:t>
            </m:r>
          </m:sub>
        </m:sSub>
      </m:oMath>
      <w:r w:rsidRPr="00C23CC1">
        <w:rPr>
          <w:rFonts w:ascii="Times New Roman" w:eastAsia="Times New Roman" w:hAnsi="Times New Roman" w:cs="Times New Roman"/>
          <w:lang w:val="en-GB"/>
        </w:rPr>
        <w:t xml:space="preserve"> at the current position, while the amplitude is the product of </w:t>
      </w:r>
      <m:oMath>
        <m:sSub>
          <m:sSubPr>
            <m:ctrlPr>
              <w:rPr>
                <w:rFonts w:ascii="Times New Roman" w:eastAsia="Times New Roman" w:hAnsi="Times New Roman" w:cs="Times New Roman"/>
              </w:rPr>
            </m:ctrlPr>
          </m:sSubPr>
          <m:e>
            <m:r>
              <w:rPr>
                <w:rFonts w:ascii="Times New Roman" w:eastAsia="Times New Roman" w:hAnsi="Times New Roman" w:cs="Times New Roman"/>
              </w:rPr>
              <m:t>M</m:t>
            </m:r>
          </m:e>
          <m:sub>
            <m:r>
              <w:rPr>
                <w:rFonts w:ascii="Times New Roman" w:eastAsia="Times New Roman" w:hAnsi="Times New Roman" w:cs="Times New Roman"/>
              </w:rPr>
              <m:t>res</m:t>
            </m:r>
          </m:sub>
        </m:sSub>
      </m:oMath>
      <w:r w:rsidR="004A69A2" w:rsidRPr="004A69A2">
        <w:rPr>
          <w:rFonts w:ascii="Times New Roman" w:eastAsia="Times New Roman" w:hAnsi="Times New Roman" w:cs="Times New Roman"/>
          <w:lang w:val="en-GB"/>
        </w:rPr>
        <w:t xml:space="preserve"> </w:t>
      </w:r>
      <w:r w:rsidRPr="00C23CC1">
        <w:rPr>
          <w:rFonts w:ascii="Times New Roman" w:eastAsia="Times New Roman" w:hAnsi="Times New Roman" w:cs="Times New Roman"/>
          <w:lang w:val="en-GB"/>
        </w:rPr>
        <w:t xml:space="preserve">and a predefined global shift factor. To keep the structural integrity of the model at node points, a new </w:t>
      </w:r>
      <w:r w:rsidR="00BF0C43">
        <w:rPr>
          <w:rFonts w:ascii="Times New Roman" w:eastAsia="Times New Roman" w:hAnsi="Times New Roman" w:cs="Times New Roman"/>
          <w:lang w:val="en-GB"/>
        </w:rPr>
        <w:t>node</w:t>
      </w:r>
      <w:r w:rsidRPr="00C23CC1">
        <w:rPr>
          <w:rFonts w:ascii="Times New Roman" w:eastAsia="Times New Roman" w:hAnsi="Times New Roman" w:cs="Times New Roman"/>
          <w:lang w:val="en-GB"/>
        </w:rPr>
        <w:t xml:space="preserve"> </w:t>
      </w:r>
      <m:oMath>
        <m:sSub>
          <m:sSubPr>
            <m:ctrlPr>
              <w:rPr>
                <w:rFonts w:ascii="Times New Roman" w:eastAsia="Times New Roman" w:hAnsi="Times New Roman" w:cs="Times New Roman"/>
              </w:rPr>
            </m:ctrlPr>
          </m:sSubPr>
          <m:e>
            <m:r>
              <w:rPr>
                <w:rFonts w:ascii="Cambria Math" w:eastAsia="Times New Roman" w:hAnsi="Times New Roman" w:cs="Times New Roman"/>
              </w:rPr>
              <m:t>i</m:t>
            </m:r>
          </m:e>
          <m:sub>
            <m:r>
              <w:rPr>
                <w:rFonts w:ascii="Cambria Math" w:eastAsia="Times New Roman" w:hAnsi="Times New Roman" w:cs="Times New Roman"/>
                <w:lang w:val="en-GB"/>
              </w:rPr>
              <m:t>e</m:t>
            </m:r>
          </m:sub>
        </m:sSub>
      </m:oMath>
      <w:r w:rsidRPr="00C23CC1">
        <w:rPr>
          <w:rFonts w:ascii="Times New Roman" w:eastAsia="Times New Roman" w:hAnsi="Times New Roman" w:cs="Times New Roman"/>
          <w:lang w:val="en-GB"/>
        </w:rPr>
        <w:t xml:space="preserve"> is interpolated between the displaced vertices of all </w:t>
      </w:r>
      <w:r w:rsidR="004A69A2">
        <w:rPr>
          <w:rFonts w:ascii="Times New Roman" w:eastAsia="Times New Roman" w:hAnsi="Times New Roman" w:cs="Times New Roman"/>
          <w:lang w:val="en-GB"/>
        </w:rPr>
        <w:t>connected</w:t>
      </w:r>
      <w:r w:rsidRPr="00C23CC1">
        <w:rPr>
          <w:rFonts w:ascii="Times New Roman" w:eastAsia="Times New Roman" w:hAnsi="Times New Roman" w:cs="Times New Roman"/>
          <w:lang w:val="en-GB"/>
        </w:rPr>
        <w:t xml:space="preserve"> beams (Figure 3): </w:t>
      </w:r>
    </w:p>
    <w:p w14:paraId="337DF33B" w14:textId="77777777" w:rsidR="00354CBE" w:rsidRPr="00B708A7" w:rsidRDefault="00354CBE" w:rsidP="00354CBE">
      <w:pPr>
        <w:spacing w:line="240" w:lineRule="auto"/>
        <w:rPr>
          <w:rFonts w:ascii="Times New Roman" w:eastAsia="Times New Roman" w:hAnsi="Times New Roman" w:cs="Times New Roman"/>
          <w:lang w:val="en-GB"/>
        </w:rPr>
      </w:pPr>
    </w:p>
    <w:p w14:paraId="2B049ED5" w14:textId="5E276F18" w:rsidR="006960D2" w:rsidRPr="004F5B9A" w:rsidRDefault="00BF0C43" w:rsidP="00354CBE">
      <w:pPr>
        <w:spacing w:line="240" w:lineRule="auto"/>
        <w:ind w:left="851"/>
        <w:rPr>
          <w:rFonts w:ascii="Times New Roman" w:eastAsia="Times New Roman" w:hAnsi="Times New Roman" w:cs="Times New Roman"/>
          <w:lang w:val="en-GB"/>
        </w:rPr>
      </w:pPr>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e</m:t>
            </m:r>
          </m:sub>
        </m:sSub>
        <m:r>
          <w:rPr>
            <w:rFonts w:ascii="Cambria Math" w:eastAsia="Times New Roman" w:hAnsi="Cambria Math" w:cs="Times New Roman"/>
            <w:lang w:val="en-GB"/>
          </w:rPr>
          <m:t>=</m:t>
        </m:r>
        <m:f>
          <m:fPr>
            <m:ctrlPr>
              <w:rPr>
                <w:rFonts w:ascii="Cambria Math" w:eastAsia="Times New Roman" w:hAnsi="Cambria Math" w:cs="Times New Roman"/>
                <w:i/>
              </w:rPr>
            </m:ctrlPr>
          </m:fPr>
          <m:num>
            <m:nary>
              <m:naryPr>
                <m:chr m:val="∑"/>
                <m:grow m:val="1"/>
                <m:ctrlPr>
                  <w:rPr>
                    <w:rFonts w:ascii="Cambria Math" w:eastAsia="Times New Roman" w:hAnsi="Cambria Math" w:cs="Times New Roman"/>
                  </w:rPr>
                </m:ctrlPr>
              </m:naryPr>
              <m:sub>
                <m:r>
                  <w:rPr>
                    <w:rFonts w:ascii="Cambria Math" w:eastAsia="Times New Roman" w:hAnsi="Cambria Math" w:cs="Times New Roman"/>
                  </w:rPr>
                  <m:t>k</m:t>
                </m:r>
                <m:r>
                  <w:rPr>
                    <w:rFonts w:ascii="Cambria Math" w:eastAsia="Times New Roman" w:hAnsi="Cambria Math" w:cs="Times New Roman"/>
                    <w:lang w:val="en-GB"/>
                  </w:rPr>
                  <m:t>=1</m:t>
                </m:r>
              </m:sub>
              <m:sup>
                <m:r>
                  <w:rPr>
                    <w:rFonts w:ascii="Cambria Math" w:eastAsia="Times New Roman" w:hAnsi="Cambria Math" w:cs="Times New Roman"/>
                  </w:rPr>
                  <m:t>n</m:t>
                </m:r>
              </m:sup>
              <m:e>
                <m:sSub>
                  <m:sSubPr>
                    <m:ctrlPr>
                      <w:rPr>
                        <w:rFonts w:ascii="Cambria Math" w:eastAsia="Times New Roman" w:hAnsi="Cambria Math" w:cs="Times New Roman"/>
                      </w:rPr>
                    </m:ctrlPr>
                  </m:sSubPr>
                  <m:e>
                    <m:r>
                      <w:rPr>
                        <w:rFonts w:ascii="Cambria Math" w:eastAsia="Times New Roman" w:hAnsi="Cambria Math" w:cs="Times New Roman"/>
                      </w:rPr>
                      <m:t>P</m:t>
                    </m:r>
                  </m:e>
                  <m:sub>
                    <m:r>
                      <w:rPr>
                        <w:rFonts w:ascii="Cambria Math" w:eastAsia="Times New Roman" w:hAnsi="Cambria Math" w:cs="Times New Roman"/>
                      </w:rPr>
                      <m:t>k</m:t>
                    </m:r>
                  </m:sub>
                </m:sSub>
              </m:e>
            </m:nary>
          </m:num>
          <m:den>
            <m:r>
              <w:rPr>
                <w:rFonts w:ascii="Cambria Math" w:eastAsia="Times New Roman" w:hAnsi="Cambria Math" w:cs="Times New Roman"/>
              </w:rPr>
              <m:t>n</m:t>
            </m:r>
          </m:den>
        </m:f>
      </m:oMath>
      <w:r w:rsidR="004F5B9A" w:rsidRPr="004F5B9A">
        <w:rPr>
          <w:rFonts w:ascii="Times New Roman" w:eastAsia="Times New Roman" w:hAnsi="Times New Roman" w:cs="Times New Roman"/>
          <w:lang w:val="en-GB"/>
        </w:rPr>
        <w:tab/>
      </w:r>
      <w:r w:rsidR="004F5B9A" w:rsidRPr="004F5B9A">
        <w:rPr>
          <w:rFonts w:ascii="Times New Roman" w:eastAsia="Times New Roman" w:hAnsi="Times New Roman" w:cs="Times New Roman"/>
          <w:lang w:val="en-GB"/>
        </w:rPr>
        <w:tab/>
      </w:r>
      <w:r w:rsidR="004F5B9A" w:rsidRPr="004F5B9A">
        <w:rPr>
          <w:rFonts w:ascii="Times New Roman" w:eastAsia="Times New Roman" w:hAnsi="Times New Roman" w:cs="Times New Roman"/>
          <w:lang w:val="en-GB"/>
        </w:rPr>
        <w:tab/>
      </w:r>
      <w:r w:rsidR="004F5B9A" w:rsidRPr="004F5B9A">
        <w:rPr>
          <w:rFonts w:ascii="Times New Roman" w:eastAsia="Times New Roman" w:hAnsi="Times New Roman" w:cs="Times New Roman"/>
          <w:lang w:val="en-GB"/>
        </w:rPr>
        <w:tab/>
      </w:r>
      <w:r w:rsidR="004F5B9A" w:rsidRPr="004F5B9A">
        <w:rPr>
          <w:rFonts w:ascii="Times New Roman" w:eastAsia="Times New Roman" w:hAnsi="Times New Roman" w:cs="Times New Roman"/>
          <w:lang w:val="en-GB"/>
        </w:rPr>
        <w:tab/>
      </w:r>
      <w:r w:rsidR="004F5B9A" w:rsidRPr="004F5B9A">
        <w:rPr>
          <w:rFonts w:ascii="Times New Roman" w:eastAsia="Times New Roman" w:hAnsi="Times New Roman" w:cs="Times New Roman"/>
          <w:lang w:val="en-GB"/>
        </w:rPr>
        <w:tab/>
      </w:r>
      <w:r w:rsidR="004F5B9A" w:rsidRPr="004F5B9A">
        <w:rPr>
          <w:rFonts w:ascii="Times New Roman" w:eastAsia="Times New Roman" w:hAnsi="Times New Roman" w:cs="Times New Roman"/>
          <w:lang w:val="en-GB"/>
        </w:rPr>
        <w:tab/>
      </w:r>
      <w:r w:rsidR="004F5B9A" w:rsidRPr="004F5B9A">
        <w:rPr>
          <w:rFonts w:ascii="Times New Roman" w:eastAsia="Times New Roman" w:hAnsi="Times New Roman" w:cs="Times New Roman"/>
          <w:lang w:val="en-GB"/>
        </w:rPr>
        <w:tab/>
        <w:t>(7)</w:t>
      </w:r>
    </w:p>
    <w:p w14:paraId="42495896" w14:textId="77777777" w:rsidR="00354CBE" w:rsidRPr="004F5B9A" w:rsidRDefault="00354CBE" w:rsidP="00354CBE">
      <w:pPr>
        <w:spacing w:line="240" w:lineRule="auto"/>
        <w:ind w:left="851"/>
        <w:rPr>
          <w:rFonts w:ascii="Times New Roman" w:eastAsia="Times New Roman" w:hAnsi="Times New Roman" w:cs="Times New Roman"/>
          <w:lang w:val="en-GB"/>
        </w:rPr>
      </w:pPr>
    </w:p>
    <w:p w14:paraId="1E51B21A" w14:textId="37D852CD" w:rsidR="0024415F" w:rsidRPr="006610C7" w:rsidRDefault="00322F1C" w:rsidP="004F5B9A">
      <w:pPr>
        <w:spacing w:line="240" w:lineRule="exact"/>
        <w:jc w:val="both"/>
        <w:rPr>
          <w:rFonts w:ascii="Times New Roman" w:eastAsia="Times New Roman" w:hAnsi="Times New Roman" w:cs="Times New Roman"/>
          <w:lang w:val="en-GB"/>
        </w:rPr>
      </w:pPr>
      <w:r>
        <w:rPr>
          <w:rFonts w:ascii="Times New Roman" w:eastAsia="Times New Roman" w:hAnsi="Times New Roman" w:cs="Times New Roman"/>
          <w:lang w:val="en-GB"/>
        </w:rPr>
        <w:t>w</w:t>
      </w:r>
      <w:r w:rsidR="00354CBE" w:rsidRPr="00C23CC1">
        <w:rPr>
          <w:rFonts w:ascii="Times New Roman" w:eastAsia="Times New Roman" w:hAnsi="Times New Roman" w:cs="Times New Roman"/>
          <w:lang w:val="en-GB"/>
        </w:rPr>
        <w:t>here</w:t>
      </w:r>
      <w:r w:rsidR="00354CBE">
        <w:rPr>
          <w:rFonts w:ascii="Times New Roman" w:eastAsia="Times New Roman" w:hAnsi="Times New Roman" w:cs="Times New Roman"/>
          <w:lang w:val="en-GB"/>
        </w:rPr>
        <w:t xml:space="preserve"> </w:t>
      </w:r>
      <m:oMath>
        <m:sSub>
          <m:sSubPr>
            <m:ctrlPr>
              <w:rPr>
                <w:rFonts w:ascii="Times New Roman" w:eastAsia="Times New Roman" w:hAnsi="Times New Roman" w:cs="Times New Roman"/>
              </w:rPr>
            </m:ctrlPr>
          </m:sSubPr>
          <m:e>
            <m:r>
              <w:rPr>
                <w:rFonts w:ascii="Cambria Math" w:eastAsia="Times New Roman" w:hAnsi="Times New Roman" w:cs="Times New Roman"/>
              </w:rPr>
              <m:t>P</m:t>
            </m:r>
          </m:e>
          <m:sub>
            <m:r>
              <w:rPr>
                <w:rFonts w:ascii="Cambria Math" w:eastAsia="Times New Roman" w:hAnsi="Times New Roman" w:cs="Times New Roman"/>
                <w:lang w:val="en-GB"/>
              </w:rPr>
              <m:t>k</m:t>
            </m:r>
          </m:sub>
        </m:sSub>
      </m:oMath>
      <w:r w:rsidRPr="00322F1C">
        <w:rPr>
          <w:rFonts w:ascii="Times New Roman" w:eastAsia="Times New Roman" w:hAnsi="Times New Roman" w:cs="Times New Roman"/>
          <w:lang w:val="en-GB"/>
        </w:rPr>
        <w:t>=</w:t>
      </w:r>
      <w:r w:rsidR="004F5B9A">
        <w:rPr>
          <w:rFonts w:ascii="Times New Roman" w:eastAsia="Times New Roman" w:hAnsi="Times New Roman" w:cs="Times New Roman"/>
          <w:lang w:val="en-GB"/>
        </w:rPr>
        <w:t xml:space="preserve"> beam vertices connected at</w:t>
      </w:r>
      <w:r w:rsidR="00B708A7">
        <w:rPr>
          <w:rFonts w:ascii="Times New Roman" w:eastAsia="Times New Roman" w:hAnsi="Times New Roman" w:cs="Times New Roman"/>
          <w:lang w:val="en-GB"/>
        </w:rPr>
        <w:t xml:space="preserve"> node </w:t>
      </w:r>
      <m:oMath>
        <m:r>
          <w:rPr>
            <w:rFonts w:ascii="Cambria Math" w:eastAsia="Times New Roman" w:hAnsi="Cambria Math" w:cs="Times New Roman"/>
            <w:lang w:val="en-GB"/>
          </w:rPr>
          <m:t>i</m:t>
        </m:r>
      </m:oMath>
      <w:r w:rsidR="004F5B9A">
        <w:rPr>
          <w:rFonts w:ascii="Times New Roman" w:eastAsia="Times New Roman" w:hAnsi="Times New Roman" w:cs="Times New Roman"/>
          <w:lang w:val="en-GB"/>
        </w:rPr>
        <w:t>; n = number of beam vertices connected at</w:t>
      </w:r>
      <w:r w:rsidR="00B708A7">
        <w:rPr>
          <w:rFonts w:ascii="Times New Roman" w:eastAsia="Times New Roman" w:hAnsi="Times New Roman" w:cs="Times New Roman"/>
          <w:lang w:val="en-GB"/>
        </w:rPr>
        <w:t xml:space="preserve"> node </w:t>
      </w:r>
      <m:oMath>
        <m:r>
          <w:rPr>
            <w:rFonts w:ascii="Cambria Math" w:eastAsia="Times New Roman" w:hAnsi="Cambria Math" w:cs="Times New Roman"/>
            <w:lang w:val="en-GB"/>
          </w:rPr>
          <m:t>i</m:t>
        </m:r>
      </m:oMath>
    </w:p>
    <w:p w14:paraId="4C4A7EAB" w14:textId="77777777" w:rsidR="0024415F" w:rsidRDefault="0024415F" w:rsidP="00C23CC1">
      <w:pPr>
        <w:spacing w:line="240" w:lineRule="exact"/>
        <w:jc w:val="both"/>
        <w:rPr>
          <w:rFonts w:ascii="Times New Roman" w:eastAsia="Times New Roman" w:hAnsi="Times New Roman" w:cs="Times New Roman"/>
          <w:lang w:val="en-GB"/>
        </w:rPr>
      </w:pPr>
    </w:p>
    <w:p w14:paraId="2A573E9F" w14:textId="1706245E" w:rsidR="009763B2" w:rsidRPr="00C23CC1" w:rsidRDefault="00303CB3" w:rsidP="00C23CC1">
      <w:pPr>
        <w:spacing w:line="240" w:lineRule="exact"/>
        <w:jc w:val="both"/>
        <w:rPr>
          <w:rFonts w:ascii="Times New Roman" w:eastAsia="Times New Roman" w:hAnsi="Times New Roman" w:cs="Times New Roman"/>
          <w:i/>
          <w:lang w:val="en-GB"/>
        </w:rPr>
      </w:pPr>
      <w:r w:rsidRPr="00C23CC1">
        <w:rPr>
          <w:rFonts w:ascii="Times New Roman" w:eastAsia="Times New Roman" w:hAnsi="Times New Roman" w:cs="Times New Roman"/>
          <w:lang w:val="en-GB"/>
        </w:rPr>
        <w:t>The beam</w:t>
      </w:r>
      <w:r w:rsidR="006444DF">
        <w:rPr>
          <w:rFonts w:ascii="Times New Roman" w:eastAsia="Times New Roman" w:hAnsi="Times New Roman" w:cs="Times New Roman"/>
          <w:lang w:val="en-GB"/>
        </w:rPr>
        <w:t>s</w:t>
      </w:r>
      <w:r w:rsidRPr="00C23CC1">
        <w:rPr>
          <w:rFonts w:ascii="Times New Roman" w:eastAsia="Times New Roman" w:hAnsi="Times New Roman" w:cs="Times New Roman"/>
          <w:lang w:val="en-GB"/>
        </w:rPr>
        <w:t xml:space="preserve"> </w:t>
      </w:r>
      <w:r w:rsidR="006444DF">
        <w:rPr>
          <w:rFonts w:ascii="Times New Roman" w:eastAsia="Times New Roman" w:hAnsi="Times New Roman" w:cs="Times New Roman"/>
          <w:lang w:val="en-GB"/>
        </w:rPr>
        <w:t xml:space="preserve">are then </w:t>
      </w:r>
      <w:proofErr w:type="gramStart"/>
      <w:r w:rsidR="004F5B9A">
        <w:rPr>
          <w:rFonts w:ascii="Times New Roman" w:eastAsia="Times New Roman" w:hAnsi="Times New Roman" w:cs="Times New Roman"/>
          <w:lang w:val="en-GB"/>
        </w:rPr>
        <w:t>rebuild</w:t>
      </w:r>
      <w:proofErr w:type="gramEnd"/>
      <w:r w:rsidR="006444DF">
        <w:rPr>
          <w:rFonts w:ascii="Times New Roman" w:eastAsia="Times New Roman" w:hAnsi="Times New Roman" w:cs="Times New Roman"/>
          <w:lang w:val="en-GB"/>
        </w:rPr>
        <w:t xml:space="preserve"> from the new vertices. </w:t>
      </w:r>
      <w:r w:rsidRPr="00C23CC1">
        <w:rPr>
          <w:rFonts w:ascii="Times New Roman" w:eastAsia="Times New Roman" w:hAnsi="Times New Roman" w:cs="Times New Roman"/>
          <w:lang w:val="en-GB"/>
        </w:rPr>
        <w:t>After that, a new cycle begins.</w:t>
      </w:r>
    </w:p>
    <w:p w14:paraId="4E0F1ECC" w14:textId="324DD2ED" w:rsidR="009763B2" w:rsidRPr="00B53354" w:rsidRDefault="00303CB3" w:rsidP="00B53354">
      <w:pPr>
        <w:spacing w:before="120" w:after="120" w:line="240" w:lineRule="exact"/>
        <w:jc w:val="both"/>
        <w:rPr>
          <w:rFonts w:ascii="Times New Roman" w:eastAsia="Times New Roman" w:hAnsi="Times New Roman" w:cs="Times New Roman"/>
          <w:lang w:val="en-GB"/>
        </w:rPr>
      </w:pPr>
      <w:r w:rsidRPr="000F7E1F">
        <w:rPr>
          <w:rFonts w:ascii="Times New Roman" w:eastAsia="Times New Roman" w:hAnsi="Times New Roman" w:cs="Times New Roman"/>
          <w:i/>
          <w:lang w:val="en-GB"/>
        </w:rPr>
        <w:t>2.2 Implementation</w:t>
      </w:r>
    </w:p>
    <w:p w14:paraId="2B379D17" w14:textId="74A9FE46" w:rsidR="00C23CC1" w:rsidRDefault="004536C3">
      <w:pPr>
        <w:spacing w:line="240" w:lineRule="auto"/>
        <w:rPr>
          <w:rFonts w:ascii="Times New Roman" w:eastAsia="Times New Roman" w:hAnsi="Times New Roman" w:cs="Times New Roman"/>
          <w:sz w:val="20"/>
          <w:szCs w:val="20"/>
          <w:lang w:val="en-GB"/>
        </w:rPr>
      </w:pPr>
      <w:r>
        <w:rPr>
          <w:rFonts w:ascii="Times New Roman" w:eastAsia="Times New Roman" w:hAnsi="Times New Roman" w:cs="Times New Roman"/>
          <w:noProof/>
          <w:sz w:val="20"/>
          <w:szCs w:val="20"/>
          <w:lang w:val="en-GB"/>
        </w:rPr>
        <w:drawing>
          <wp:inline distT="0" distB="0" distL="0" distR="0" wp14:anchorId="21457ECA" wp14:editId="74E79E1F">
            <wp:extent cx="5401945" cy="1935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1945" cy="1935480"/>
                    </a:xfrm>
                    <a:prstGeom prst="rect">
                      <a:avLst/>
                    </a:prstGeom>
                    <a:noFill/>
                    <a:ln>
                      <a:noFill/>
                    </a:ln>
                  </pic:spPr>
                </pic:pic>
              </a:graphicData>
            </a:graphic>
          </wp:inline>
        </w:drawing>
      </w:r>
    </w:p>
    <w:p w14:paraId="29AE8B3A" w14:textId="00877282" w:rsidR="00B53354" w:rsidRDefault="00303CB3" w:rsidP="00B53354">
      <w:pPr>
        <w:spacing w:line="220" w:lineRule="exact"/>
        <w:jc w:val="both"/>
        <w:rPr>
          <w:rFonts w:ascii="Times New Roman" w:eastAsia="Times New Roman" w:hAnsi="Times New Roman" w:cs="Times New Roman"/>
          <w:sz w:val="20"/>
          <w:szCs w:val="20"/>
          <w:lang w:val="en-GB"/>
        </w:rPr>
      </w:pPr>
      <w:r w:rsidRPr="00C23CC1">
        <w:rPr>
          <w:rFonts w:ascii="Times New Roman" w:eastAsia="Times New Roman" w:hAnsi="Times New Roman" w:cs="Times New Roman"/>
          <w:sz w:val="20"/>
          <w:szCs w:val="20"/>
          <w:lang w:val="en-GB"/>
        </w:rPr>
        <w:t>Figure 2. Case study 1. a: tw</w:t>
      </w:r>
      <w:r w:rsidR="000F7E1F">
        <w:rPr>
          <w:rFonts w:ascii="Times New Roman" w:eastAsia="Times New Roman" w:hAnsi="Times New Roman" w:cs="Times New Roman"/>
          <w:sz w:val="20"/>
          <w:szCs w:val="20"/>
          <w:lang w:val="en-GB"/>
        </w:rPr>
        <w:t>o</w:t>
      </w:r>
      <w:r w:rsidRPr="00C23CC1">
        <w:rPr>
          <w:rFonts w:ascii="Times New Roman" w:eastAsia="Times New Roman" w:hAnsi="Times New Roman" w:cs="Times New Roman"/>
          <w:sz w:val="20"/>
          <w:szCs w:val="20"/>
          <w:lang w:val="en-GB"/>
        </w:rPr>
        <w:t xml:space="preserve">-dimensional lattice structure with loads, supports, and resulting bending moments </w:t>
      </w:r>
      <m:oMath>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M</m:t>
            </m:r>
          </m:e>
          <m:sub>
            <m:r>
              <w:rPr>
                <w:rFonts w:ascii="Times New Roman" w:eastAsia="Times New Roman" w:hAnsi="Times New Roman" w:cs="Times New Roman"/>
                <w:sz w:val="20"/>
                <w:szCs w:val="20"/>
              </w:rPr>
              <m:t>res</m:t>
            </m:r>
          </m:sub>
        </m:sSub>
      </m:oMath>
      <w:r w:rsidRPr="00C23CC1">
        <w:rPr>
          <w:rFonts w:ascii="Times New Roman" w:eastAsia="Times New Roman" w:hAnsi="Times New Roman" w:cs="Times New Roman"/>
          <w:sz w:val="20"/>
          <w:szCs w:val="20"/>
          <w:lang w:val="en-GB"/>
        </w:rPr>
        <w:t>. b: Osteoblast</w:t>
      </w:r>
      <w:r w:rsidR="000F7E1F">
        <w:rPr>
          <w:rFonts w:ascii="Times New Roman" w:eastAsia="Times New Roman" w:hAnsi="Times New Roman" w:cs="Times New Roman"/>
          <w:sz w:val="20"/>
          <w:szCs w:val="20"/>
          <w:lang w:val="en-GB"/>
        </w:rPr>
        <w:t>, in red,</w:t>
      </w:r>
      <w:r w:rsidRPr="00C23CC1">
        <w:rPr>
          <w:rFonts w:ascii="Times New Roman" w:eastAsia="Times New Roman" w:hAnsi="Times New Roman" w:cs="Times New Roman"/>
          <w:sz w:val="20"/>
          <w:szCs w:val="20"/>
          <w:lang w:val="en-GB"/>
        </w:rPr>
        <w:t xml:space="preserve"> and osteoclast</w:t>
      </w:r>
      <w:r w:rsidR="000F7E1F">
        <w:rPr>
          <w:rFonts w:ascii="Times New Roman" w:eastAsia="Times New Roman" w:hAnsi="Times New Roman" w:cs="Times New Roman"/>
          <w:sz w:val="20"/>
          <w:szCs w:val="20"/>
          <w:lang w:val="en-GB"/>
        </w:rPr>
        <w:t>, in blue,</w:t>
      </w:r>
      <w:r w:rsidRPr="00C23CC1">
        <w:rPr>
          <w:rFonts w:ascii="Times New Roman" w:eastAsia="Times New Roman" w:hAnsi="Times New Roman" w:cs="Times New Roman"/>
          <w:sz w:val="20"/>
          <w:szCs w:val="20"/>
          <w:lang w:val="en-GB"/>
        </w:rPr>
        <w:t xml:space="preserve"> with effect radius and vision radius.</w:t>
      </w:r>
    </w:p>
    <w:p w14:paraId="6740952E" w14:textId="33A7E925" w:rsidR="00B708A7" w:rsidRDefault="00B708A7" w:rsidP="00B53354">
      <w:pPr>
        <w:spacing w:line="220" w:lineRule="exact"/>
        <w:jc w:val="both"/>
        <w:rPr>
          <w:rFonts w:ascii="Times New Roman" w:eastAsia="Times New Roman" w:hAnsi="Times New Roman" w:cs="Times New Roman"/>
          <w:sz w:val="20"/>
          <w:szCs w:val="20"/>
          <w:lang w:val="en-GB"/>
        </w:rPr>
      </w:pPr>
    </w:p>
    <w:p w14:paraId="4BA7F0CE" w14:textId="77777777" w:rsidR="00B708A7" w:rsidRDefault="00B708A7" w:rsidP="00B53354">
      <w:pPr>
        <w:spacing w:line="220" w:lineRule="exact"/>
        <w:jc w:val="both"/>
        <w:rPr>
          <w:rFonts w:ascii="Times New Roman" w:eastAsia="Times New Roman" w:hAnsi="Times New Roman" w:cs="Times New Roman"/>
          <w:sz w:val="20"/>
          <w:szCs w:val="20"/>
          <w:lang w:val="en-GB"/>
        </w:rPr>
      </w:pPr>
    </w:p>
    <w:p w14:paraId="3EFABEAD" w14:textId="09EA6BA5" w:rsidR="009763B2" w:rsidRPr="00B53354" w:rsidRDefault="00B53354">
      <w:pPr>
        <w:spacing w:line="240" w:lineRule="auto"/>
        <w:rPr>
          <w:rFonts w:ascii="Times New Roman" w:eastAsia="Times New Roman" w:hAnsi="Times New Roman" w:cs="Times New Roman"/>
          <w:sz w:val="20"/>
          <w:szCs w:val="20"/>
          <w:lang w:val="en-GB"/>
        </w:rPr>
      </w:pPr>
      <w:r>
        <w:rPr>
          <w:rFonts w:ascii="Times New Roman" w:eastAsia="Times New Roman" w:hAnsi="Times New Roman" w:cs="Times New Roman"/>
          <w:noProof/>
          <w:sz w:val="20"/>
          <w:szCs w:val="20"/>
          <w:lang w:val="en-GB"/>
        </w:rPr>
        <w:drawing>
          <wp:inline distT="0" distB="0" distL="0" distR="0" wp14:anchorId="2FD23186" wp14:editId="19708A23">
            <wp:extent cx="5401945" cy="2479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945" cy="2479675"/>
                    </a:xfrm>
                    <a:prstGeom prst="rect">
                      <a:avLst/>
                    </a:prstGeom>
                    <a:noFill/>
                    <a:ln>
                      <a:noFill/>
                    </a:ln>
                  </pic:spPr>
                </pic:pic>
              </a:graphicData>
            </a:graphic>
          </wp:inline>
        </w:drawing>
      </w:r>
    </w:p>
    <w:p w14:paraId="3471CE09" w14:textId="71B3D318" w:rsidR="009763B2" w:rsidRPr="002270DF" w:rsidRDefault="00303CB3" w:rsidP="00C23CC1">
      <w:pPr>
        <w:spacing w:line="220" w:lineRule="exact"/>
        <w:jc w:val="both"/>
        <w:rPr>
          <w:rFonts w:ascii="Times New Roman" w:eastAsia="Times New Roman" w:hAnsi="Times New Roman" w:cs="Times New Roman"/>
          <w:sz w:val="20"/>
          <w:szCs w:val="20"/>
          <w:lang w:val="en-GB"/>
        </w:rPr>
      </w:pPr>
      <w:r w:rsidRPr="002270DF">
        <w:rPr>
          <w:rFonts w:ascii="Times New Roman" w:eastAsia="Times New Roman" w:hAnsi="Times New Roman" w:cs="Times New Roman"/>
          <w:sz w:val="20"/>
          <w:szCs w:val="20"/>
          <w:lang w:val="en-GB"/>
        </w:rPr>
        <w:t>Figure 3. Case study 1.</w:t>
      </w:r>
      <w:r w:rsidR="008F4691">
        <w:rPr>
          <w:rFonts w:ascii="Times New Roman" w:eastAsia="Times New Roman" w:hAnsi="Times New Roman" w:cs="Times New Roman"/>
          <w:sz w:val="20"/>
          <w:szCs w:val="20"/>
          <w:lang w:val="en-GB"/>
        </w:rPr>
        <w:t xml:space="preserve"> Vertex</w:t>
      </w:r>
      <w:r w:rsidRPr="002270DF">
        <w:rPr>
          <w:rFonts w:ascii="Times New Roman" w:eastAsia="Times New Roman" w:hAnsi="Times New Roman" w:cs="Times New Roman"/>
          <w:sz w:val="20"/>
          <w:szCs w:val="20"/>
          <w:lang w:val="en-GB"/>
        </w:rPr>
        <w:t xml:space="preserve">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lang w:val="en-GB"/>
              </w:rPr>
              <m:t xml:space="preserve"> </m:t>
            </m:r>
            <m:r>
              <w:rPr>
                <w:rFonts w:ascii="Cambria Math" w:eastAsia="Times New Roman" w:hAnsi="Cambria Math" w:cs="Times New Roman"/>
                <w:sz w:val="20"/>
                <w:szCs w:val="20"/>
              </w:rPr>
              <m:t>P</m:t>
            </m:r>
          </m:e>
          <m:sub>
            <m:r>
              <w:rPr>
                <w:rFonts w:ascii="Cambria Math" w:eastAsia="Times New Roman" w:hAnsi="Cambria Math" w:cs="Times New Roman"/>
                <w:sz w:val="20"/>
                <w:szCs w:val="20"/>
                <w:lang w:val="en-GB"/>
              </w:rPr>
              <m:t>1</m:t>
            </m:r>
          </m:sub>
        </m:sSub>
      </m:oMath>
      <w:r w:rsidR="002270DF" w:rsidRPr="002270DF">
        <w:rPr>
          <w:rFonts w:ascii="Times New Roman" w:eastAsia="Times New Roman" w:hAnsi="Times New Roman" w:cs="Times New Roman"/>
          <w:sz w:val="20"/>
          <w:szCs w:val="20"/>
          <w:lang w:val="en-GB"/>
        </w:rPr>
        <w:t xml:space="preserve"> moved according to </w:t>
      </w:r>
      <m:oMath>
        <m:sSub>
          <m:sSubPr>
            <m:ctrlPr>
              <w:rPr>
                <w:rFonts w:ascii="Cambria Math" w:eastAsia="Times New Roman" w:hAnsi="Cambria Math" w:cs="Times New Roman"/>
                <w:b/>
                <w:bCs/>
                <w:sz w:val="20"/>
                <w:szCs w:val="20"/>
              </w:rPr>
            </m:ctrlPr>
          </m:sSubPr>
          <m:e>
            <m:r>
              <m:rPr>
                <m:sty m:val="bi"/>
              </m:rPr>
              <w:rPr>
                <w:rFonts w:ascii="Cambria Math" w:eastAsia="Times New Roman" w:hAnsi="Cambria Math" w:cs="Times New Roman"/>
                <w:sz w:val="20"/>
                <w:szCs w:val="20"/>
                <w:lang w:val="en-GB"/>
              </w:rPr>
              <m:t xml:space="preserve"> </m:t>
            </m:r>
            <m:r>
              <m:rPr>
                <m:sty m:val="bi"/>
              </m:rPr>
              <w:rPr>
                <w:rFonts w:ascii="Cambria Math" w:eastAsia="Times New Roman" w:hAnsi="Cambria Math" w:cs="Times New Roman"/>
                <w:sz w:val="20"/>
                <w:szCs w:val="20"/>
              </w:rPr>
              <m:t>d</m:t>
            </m:r>
          </m:e>
          <m:sub>
            <m:r>
              <m:rPr>
                <m:sty m:val="bi"/>
              </m:rPr>
              <w:rPr>
                <w:rFonts w:ascii="Cambria Math" w:eastAsia="Times New Roman" w:hAnsi="Cambria Math" w:cs="Times New Roman"/>
                <w:sz w:val="20"/>
                <w:szCs w:val="20"/>
                <w:lang w:val="en-GB"/>
              </w:rPr>
              <m:t>i</m:t>
            </m:r>
          </m:sub>
        </m:sSub>
      </m:oMath>
      <w:r w:rsidR="008F4691" w:rsidRPr="008F4691">
        <w:rPr>
          <w:rFonts w:ascii="Times New Roman" w:eastAsia="Times New Roman" w:hAnsi="Times New Roman" w:cs="Times New Roman"/>
          <w:b/>
          <w:bCs/>
          <w:sz w:val="20"/>
          <w:szCs w:val="20"/>
          <w:lang w:val="en-GB"/>
        </w:rPr>
        <w:t>.</w:t>
      </w:r>
      <w:r w:rsidR="002270DF" w:rsidRPr="008F4691">
        <w:rPr>
          <w:rFonts w:ascii="Times New Roman" w:eastAsia="Times New Roman" w:hAnsi="Times New Roman" w:cs="Times New Roman"/>
          <w:b/>
          <w:bCs/>
          <w:sz w:val="20"/>
          <w:szCs w:val="20"/>
          <w:lang w:val="en-GB"/>
        </w:rPr>
        <w:t xml:space="preserve"> </w:t>
      </w:r>
      <w:r w:rsidR="002270DF">
        <w:rPr>
          <w:rFonts w:ascii="Times New Roman" w:eastAsia="Times New Roman" w:hAnsi="Times New Roman" w:cs="Times New Roman"/>
          <w:sz w:val="20"/>
          <w:szCs w:val="20"/>
          <w:lang w:val="en-GB"/>
        </w:rPr>
        <w:t>New node</w:t>
      </w:r>
      <w:r w:rsidR="006444DF" w:rsidRPr="002270DF">
        <w:rPr>
          <w:rFonts w:ascii="Times New Roman" w:eastAsia="Times New Roman" w:hAnsi="Times New Roman" w:cs="Times New Roman"/>
          <w:sz w:val="20"/>
          <w:szCs w:val="20"/>
          <w:lang w:val="en-GB"/>
        </w:rPr>
        <w:t xml:space="preserve">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lang w:val="en-GB"/>
              </w:rPr>
              <m:t xml:space="preserve"> </m:t>
            </m:r>
            <m:r>
              <w:rPr>
                <w:rFonts w:ascii="Cambria Math" w:eastAsia="Times New Roman" w:hAnsi="Cambria Math" w:cs="Times New Roman"/>
                <w:sz w:val="20"/>
                <w:szCs w:val="20"/>
                <w:lang w:val="en-GB"/>
              </w:rPr>
              <m:t>i</m:t>
            </m:r>
          </m:e>
          <m:sub>
            <m:r>
              <w:rPr>
                <w:rFonts w:ascii="Cambria Math" w:eastAsia="Times New Roman" w:hAnsi="Cambria Math" w:cs="Times New Roman"/>
                <w:sz w:val="20"/>
                <w:szCs w:val="20"/>
              </w:rPr>
              <m:t>e</m:t>
            </m:r>
          </m:sub>
        </m:sSub>
      </m:oMath>
      <w:r w:rsidRPr="002270DF">
        <w:rPr>
          <w:rFonts w:ascii="Times New Roman" w:eastAsia="Times New Roman" w:hAnsi="Times New Roman" w:cs="Times New Roman"/>
          <w:sz w:val="20"/>
          <w:szCs w:val="20"/>
          <w:lang w:val="en-GB"/>
        </w:rPr>
        <w:t xml:space="preserve"> </w:t>
      </w:r>
      <w:r w:rsidR="008F4691">
        <w:rPr>
          <w:rFonts w:ascii="Times New Roman" w:eastAsia="Times New Roman" w:hAnsi="Times New Roman" w:cs="Times New Roman"/>
          <w:sz w:val="20"/>
          <w:szCs w:val="20"/>
          <w:lang w:val="en-GB"/>
        </w:rPr>
        <w:t xml:space="preserve">interpolated from beam vertices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lang w:val="en-GB"/>
              </w:rPr>
              <m:t xml:space="preserve"> </m:t>
            </m:r>
            <m:r>
              <w:rPr>
                <w:rFonts w:ascii="Cambria Math" w:eastAsia="Times New Roman" w:hAnsi="Cambria Math" w:cs="Times New Roman"/>
                <w:sz w:val="20"/>
                <w:szCs w:val="20"/>
              </w:rPr>
              <m:t>P</m:t>
            </m:r>
          </m:e>
          <m:sub>
            <m:r>
              <w:rPr>
                <w:rFonts w:ascii="Cambria Math" w:eastAsia="Times New Roman" w:hAnsi="Cambria Math" w:cs="Times New Roman"/>
                <w:sz w:val="20"/>
                <w:szCs w:val="20"/>
                <w:lang w:val="en-GB"/>
              </w:rPr>
              <m:t>1</m:t>
            </m:r>
          </m:sub>
        </m:sSub>
      </m:oMath>
      <w:r w:rsidR="008F4691" w:rsidRPr="008F4691">
        <w:rPr>
          <w:rFonts w:ascii="Times New Roman" w:eastAsia="Times New Roman" w:hAnsi="Times New Roman" w:cs="Times New Roman"/>
          <w:sz w:val="20"/>
          <w:szCs w:val="20"/>
          <w:lang w:val="en-GB"/>
        </w:rPr>
        <w:t>,</w:t>
      </w:r>
      <w:r w:rsidR="008F4691" w:rsidRPr="008F4691">
        <w:rPr>
          <w:rFonts w:ascii="Cambria Math" w:eastAsia="Times New Roman" w:hAnsi="Cambria Math" w:cs="Times New Roman"/>
          <w:sz w:val="20"/>
          <w:szCs w:val="20"/>
          <w:lang w:val="en-GB"/>
        </w:rPr>
        <w:t xml:space="preserve">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lang w:val="en-GB"/>
              </w:rPr>
              <m:t xml:space="preserve"> </m:t>
            </m:r>
            <m:r>
              <w:rPr>
                <w:rFonts w:ascii="Cambria Math" w:eastAsia="Times New Roman" w:hAnsi="Cambria Math" w:cs="Times New Roman"/>
                <w:sz w:val="20"/>
                <w:szCs w:val="20"/>
              </w:rPr>
              <m:t>P</m:t>
            </m:r>
          </m:e>
          <m:sub>
            <m:r>
              <w:rPr>
                <w:rFonts w:ascii="Cambria Math" w:eastAsia="Times New Roman" w:hAnsi="Cambria Math" w:cs="Times New Roman"/>
                <w:sz w:val="20"/>
                <w:szCs w:val="20"/>
                <w:lang w:val="en-GB"/>
              </w:rPr>
              <m:t>2</m:t>
            </m:r>
          </m:sub>
        </m:sSub>
      </m:oMath>
      <w:r w:rsidR="008F4691" w:rsidRPr="008F4691">
        <w:rPr>
          <w:rFonts w:ascii="Cambria Math" w:eastAsia="Times New Roman" w:hAnsi="Cambria Math" w:cs="Times New Roman"/>
          <w:sz w:val="20"/>
          <w:szCs w:val="20"/>
          <w:lang w:val="en-GB"/>
        </w:rPr>
        <w:t xml:space="preserve"> </w:t>
      </w:r>
      <w:r w:rsidR="008F4691">
        <w:rPr>
          <w:rFonts w:ascii="Cambria Math" w:eastAsia="Times New Roman" w:hAnsi="Cambria Math" w:cs="Times New Roman"/>
          <w:sz w:val="20"/>
          <w:szCs w:val="20"/>
          <w:lang w:val="en-GB"/>
        </w:rPr>
        <w:t xml:space="preserve">and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lang w:val="en-GB"/>
              </w:rPr>
              <m:t xml:space="preserve"> </m:t>
            </m:r>
            <m:r>
              <w:rPr>
                <w:rFonts w:ascii="Cambria Math" w:eastAsia="Times New Roman" w:hAnsi="Cambria Math" w:cs="Times New Roman"/>
                <w:sz w:val="20"/>
                <w:szCs w:val="20"/>
              </w:rPr>
              <m:t>P</m:t>
            </m:r>
          </m:e>
          <m:sub>
            <m:r>
              <w:rPr>
                <w:rFonts w:ascii="Cambria Math" w:eastAsia="Times New Roman" w:hAnsi="Cambria Math" w:cs="Times New Roman"/>
                <w:sz w:val="20"/>
                <w:szCs w:val="20"/>
                <w:lang w:val="en-GB"/>
              </w:rPr>
              <m:t>3</m:t>
            </m:r>
          </m:sub>
        </m:sSub>
      </m:oMath>
      <w:r w:rsidR="008F4691" w:rsidRPr="008F4691">
        <w:rPr>
          <w:rFonts w:ascii="Cambria Math" w:eastAsia="Times New Roman" w:hAnsi="Cambria Math" w:cs="Times New Roman"/>
          <w:sz w:val="20"/>
          <w:szCs w:val="20"/>
          <w:lang w:val="en-GB"/>
        </w:rPr>
        <w:t>.</w:t>
      </w:r>
      <w:r w:rsidR="008F4691">
        <w:rPr>
          <w:rFonts w:ascii="Times New Roman" w:eastAsia="Times New Roman" w:hAnsi="Times New Roman" w:cs="Times New Roman"/>
          <w:sz w:val="20"/>
          <w:szCs w:val="20"/>
          <w:lang w:val="en-GB"/>
        </w:rPr>
        <w:t xml:space="preserve"> New axis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lang w:val="en-GB"/>
              </w:rPr>
              <m:t xml:space="preserve"> </m:t>
            </m:r>
            <m:r>
              <w:rPr>
                <w:rFonts w:ascii="Cambria Math" w:eastAsia="Times New Roman" w:hAnsi="Cambria Math" w:cs="Times New Roman"/>
                <w:sz w:val="20"/>
                <w:szCs w:val="20"/>
              </w:rPr>
              <m:t>x</m:t>
            </m:r>
          </m:e>
          <m:sub>
            <m:r>
              <w:rPr>
                <w:rFonts w:ascii="Cambria Math" w:eastAsia="Times New Roman" w:hAnsi="Cambria Math" w:cs="Times New Roman"/>
                <w:sz w:val="20"/>
                <w:szCs w:val="20"/>
                <w:lang w:val="en-GB"/>
              </w:rPr>
              <m:t>e</m:t>
            </m:r>
          </m:sub>
        </m:sSub>
      </m:oMath>
      <w:r w:rsidR="008F4691">
        <w:rPr>
          <w:rFonts w:ascii="Times New Roman" w:eastAsia="Times New Roman" w:hAnsi="Times New Roman" w:cs="Times New Roman"/>
          <w:sz w:val="20"/>
          <w:szCs w:val="20"/>
          <w:lang w:val="en-GB"/>
        </w:rPr>
        <w:t xml:space="preserve"> build from nodes </w:t>
      </w:r>
      <m:oMath>
        <m:r>
          <w:rPr>
            <w:rFonts w:ascii="Cambria Math" w:eastAsia="Times New Roman" w:hAnsi="Cambria Math" w:cs="Times New Roman"/>
            <w:sz w:val="20"/>
            <w:szCs w:val="20"/>
            <w:lang w:val="en-GB"/>
          </w:rPr>
          <m:t xml:space="preserve">j </m:t>
        </m:r>
      </m:oMath>
      <w:r w:rsidR="008F4691">
        <w:rPr>
          <w:rFonts w:ascii="Times New Roman" w:eastAsia="Times New Roman" w:hAnsi="Times New Roman" w:cs="Times New Roman"/>
          <w:sz w:val="20"/>
          <w:szCs w:val="20"/>
          <w:lang w:val="en-GB"/>
        </w:rPr>
        <w:t>and</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lang w:val="en-GB"/>
              </w:rPr>
              <m:t xml:space="preserve"> </m:t>
            </m:r>
            <m:r>
              <w:rPr>
                <w:rFonts w:ascii="Cambria Math" w:eastAsia="Times New Roman" w:hAnsi="Cambria Math" w:cs="Times New Roman"/>
                <w:sz w:val="20"/>
                <w:szCs w:val="20"/>
                <w:lang w:val="en-GB"/>
              </w:rPr>
              <m:t>i</m:t>
            </m:r>
          </m:e>
          <m:sub>
            <m:r>
              <w:rPr>
                <w:rFonts w:ascii="Cambria Math" w:eastAsia="Times New Roman" w:hAnsi="Cambria Math" w:cs="Times New Roman"/>
                <w:sz w:val="20"/>
                <w:szCs w:val="20"/>
              </w:rPr>
              <m:t>e</m:t>
            </m:r>
          </m:sub>
        </m:sSub>
      </m:oMath>
      <w:r w:rsidR="00AF3A4C" w:rsidRPr="002270DF">
        <w:rPr>
          <w:rFonts w:ascii="Times New Roman" w:eastAsia="Times New Roman" w:hAnsi="Times New Roman" w:cs="Times New Roman"/>
          <w:sz w:val="20"/>
          <w:szCs w:val="20"/>
          <w:lang w:val="en-GB"/>
        </w:rPr>
        <w:t>.</w:t>
      </w:r>
    </w:p>
    <w:p w14:paraId="0CFA0B49" w14:textId="77777777" w:rsidR="009763B2" w:rsidRPr="00C23CC1" w:rsidRDefault="009763B2" w:rsidP="00C23CC1">
      <w:pPr>
        <w:spacing w:line="240" w:lineRule="exact"/>
        <w:jc w:val="both"/>
        <w:rPr>
          <w:rFonts w:ascii="Times New Roman" w:eastAsia="Times New Roman" w:hAnsi="Times New Roman" w:cs="Times New Roman"/>
          <w:sz w:val="20"/>
          <w:szCs w:val="20"/>
          <w:lang w:val="en-GB"/>
        </w:rPr>
      </w:pPr>
    </w:p>
    <w:p w14:paraId="6F8FA517" w14:textId="77777777" w:rsidR="009763B2" w:rsidRPr="00C23CC1" w:rsidRDefault="009763B2" w:rsidP="00C23CC1">
      <w:pPr>
        <w:spacing w:line="240" w:lineRule="exact"/>
        <w:jc w:val="both"/>
        <w:rPr>
          <w:rFonts w:ascii="Times New Roman" w:eastAsia="Times New Roman" w:hAnsi="Times New Roman" w:cs="Times New Roman"/>
          <w:sz w:val="20"/>
          <w:szCs w:val="20"/>
          <w:lang w:val="en-GB"/>
        </w:rPr>
      </w:pPr>
    </w:p>
    <w:p w14:paraId="74BD5EAF" w14:textId="33281E92" w:rsidR="009763B2" w:rsidRPr="00C23CC1" w:rsidRDefault="00303CB3" w:rsidP="00C23CC1">
      <w:pPr>
        <w:spacing w:line="240" w:lineRule="exact"/>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lastRenderedPageBreak/>
        <w:t xml:space="preserve">Case study 1 represents a simple two-dimensional structure to verify and visualise the proposed algorithm (Figure 2). Based on Voronoi diagrams, the model contains 10 beams arranged in a four-sided rectangular frame with an inner lattice structure created by natural neighbour interpolation. All beams are connected without articulations. Loads are applied as point loads to the four uppermost vertices of the frame. The supports at the vertices of the bottom corners have no degree of freedom. The result is a </w:t>
      </w:r>
      <w:proofErr w:type="gramStart"/>
      <w:r w:rsidRPr="00C23CC1">
        <w:rPr>
          <w:rFonts w:ascii="Times New Roman" w:eastAsia="Times New Roman" w:hAnsi="Times New Roman" w:cs="Times New Roman"/>
          <w:lang w:val="en-GB"/>
        </w:rPr>
        <w:t>simple</w:t>
      </w:r>
      <w:proofErr w:type="gramEnd"/>
      <w:r w:rsidRPr="00C23CC1">
        <w:rPr>
          <w:rFonts w:ascii="Times New Roman" w:eastAsia="Times New Roman" w:hAnsi="Times New Roman" w:cs="Times New Roman"/>
          <w:lang w:val="en-GB"/>
        </w:rPr>
        <w:t xml:space="preserve"> yet statically indeterminate structure calculated with FEM provided by</w:t>
      </w:r>
      <w:r w:rsidR="004F5B9A">
        <w:rPr>
          <w:rFonts w:ascii="Times New Roman" w:eastAsia="Times New Roman" w:hAnsi="Times New Roman" w:cs="Times New Roman"/>
          <w:lang w:val="en-GB"/>
        </w:rPr>
        <w:t xml:space="preserve"> the</w:t>
      </w:r>
      <w:r w:rsidRPr="00C23CC1">
        <w:rPr>
          <w:rFonts w:ascii="Times New Roman" w:eastAsia="Times New Roman" w:hAnsi="Times New Roman" w:cs="Times New Roman"/>
          <w:lang w:val="en-GB"/>
        </w:rPr>
        <w:t xml:space="preserve"> </w:t>
      </w:r>
      <w:r w:rsidR="004F5B9A">
        <w:rPr>
          <w:rFonts w:ascii="Times New Roman" w:eastAsia="Times New Roman" w:hAnsi="Times New Roman" w:cs="Times New Roman"/>
          <w:lang w:val="en-GB"/>
        </w:rPr>
        <w:t>K</w:t>
      </w:r>
      <w:r w:rsidRPr="00C23CC1">
        <w:rPr>
          <w:rFonts w:ascii="Times New Roman" w:eastAsia="Times New Roman" w:hAnsi="Times New Roman" w:cs="Times New Roman"/>
          <w:lang w:val="en-GB"/>
        </w:rPr>
        <w:t>aramba3d</w:t>
      </w:r>
      <w:r w:rsidR="004F5B9A">
        <w:rPr>
          <w:rFonts w:ascii="Times New Roman" w:eastAsia="Times New Roman" w:hAnsi="Times New Roman" w:cs="Times New Roman"/>
          <w:lang w:val="en-GB"/>
        </w:rPr>
        <w:t xml:space="preserve"> implementation to </w:t>
      </w:r>
      <w:proofErr w:type="spellStart"/>
      <w:r w:rsidR="004F5B9A">
        <w:rPr>
          <w:rFonts w:ascii="Times New Roman" w:eastAsia="Times New Roman" w:hAnsi="Times New Roman" w:cs="Times New Roman"/>
          <w:lang w:val="en-GB"/>
        </w:rPr>
        <w:t>GhPython</w:t>
      </w:r>
      <w:proofErr w:type="spellEnd"/>
      <w:r w:rsidRPr="00C23CC1">
        <w:rPr>
          <w:rFonts w:ascii="Times New Roman" w:eastAsia="Times New Roman" w:hAnsi="Times New Roman" w:cs="Times New Roman"/>
          <w:lang w:val="en-GB"/>
        </w:rPr>
        <w:t xml:space="preserve"> (Preisinger, 2013). The predefined number of agents is generated at random positions throughout the given frame. In a second step, a more extensive 3-dimensional model with 92 beams was used (Figure 5), with loads and support conditions analogous to the first case study. </w:t>
      </w:r>
    </w:p>
    <w:p w14:paraId="1FE65F2E" w14:textId="47972A27" w:rsidR="009763B2" w:rsidRPr="00C23CC1" w:rsidRDefault="00303CB3" w:rsidP="00C23CC1">
      <w:pPr>
        <w:spacing w:line="240" w:lineRule="exact"/>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t xml:space="preserve">The arguments listed in Table 1 </w:t>
      </w:r>
      <w:r w:rsidR="00B708A7" w:rsidRPr="00C23CC1">
        <w:rPr>
          <w:rFonts w:ascii="Times New Roman" w:eastAsia="Times New Roman" w:hAnsi="Times New Roman" w:cs="Times New Roman"/>
          <w:lang w:val="en-GB"/>
        </w:rPr>
        <w:t>must</w:t>
      </w:r>
      <w:r w:rsidRPr="00C23CC1">
        <w:rPr>
          <w:rFonts w:ascii="Times New Roman" w:eastAsia="Times New Roman" w:hAnsi="Times New Roman" w:cs="Times New Roman"/>
          <w:lang w:val="en-GB"/>
        </w:rPr>
        <w:t xml:space="preserve"> be specified for the algorithm to work the model. Optionally they can be set proportionally to the size of the total frame for easier use.</w:t>
      </w:r>
    </w:p>
    <w:p w14:paraId="63DE2813" w14:textId="77777777" w:rsidR="009763B2" w:rsidRPr="00C23CC1" w:rsidRDefault="009763B2">
      <w:pPr>
        <w:spacing w:line="240" w:lineRule="auto"/>
        <w:rPr>
          <w:rFonts w:ascii="Times New Roman" w:eastAsia="Times New Roman" w:hAnsi="Times New Roman" w:cs="Times New Roman"/>
          <w:lang w:val="en-GB"/>
        </w:rPr>
      </w:pPr>
    </w:p>
    <w:tbl>
      <w:tblPr>
        <w:tblStyle w:val="a"/>
        <w:tblW w:w="6075" w:type="dxa"/>
        <w:tblBorders>
          <w:top w:val="nil"/>
          <w:left w:val="nil"/>
          <w:bottom w:val="nil"/>
          <w:right w:val="nil"/>
          <w:insideH w:val="nil"/>
          <w:insideV w:val="nil"/>
        </w:tblBorders>
        <w:tblLayout w:type="fixed"/>
        <w:tblLook w:val="0600" w:firstRow="0" w:lastRow="0" w:firstColumn="0" w:lastColumn="0" w:noHBand="1" w:noVBand="1"/>
      </w:tblPr>
      <w:tblGrid>
        <w:gridCol w:w="3390"/>
        <w:gridCol w:w="1380"/>
        <w:gridCol w:w="1305"/>
      </w:tblGrid>
      <w:tr w:rsidR="009763B2" w:rsidRPr="00425E34" w14:paraId="09697AC2" w14:textId="77777777">
        <w:tc>
          <w:tcPr>
            <w:tcW w:w="6075" w:type="dxa"/>
            <w:gridSpan w:val="3"/>
            <w:tcBorders>
              <w:top w:val="nil"/>
              <w:left w:val="nil"/>
              <w:bottom w:val="single" w:sz="4" w:space="0" w:color="000000"/>
              <w:right w:val="nil"/>
            </w:tcBorders>
            <w:tcMar>
              <w:top w:w="0" w:type="dxa"/>
              <w:left w:w="0" w:type="dxa"/>
              <w:bottom w:w="0" w:type="dxa"/>
              <w:right w:w="0" w:type="dxa"/>
            </w:tcMar>
          </w:tcPr>
          <w:p w14:paraId="5CB43BDD" w14:textId="77777777" w:rsidR="009763B2" w:rsidRPr="00C23CC1" w:rsidRDefault="00303CB3">
            <w:pPr>
              <w:widowControl w:val="0"/>
              <w:spacing w:line="240" w:lineRule="auto"/>
              <w:rPr>
                <w:rFonts w:ascii="Times New Roman" w:eastAsia="Times New Roman" w:hAnsi="Times New Roman" w:cs="Times New Roman"/>
                <w:sz w:val="20"/>
                <w:szCs w:val="20"/>
                <w:lang w:val="en-GB"/>
              </w:rPr>
            </w:pPr>
            <w:r w:rsidRPr="00C23CC1">
              <w:rPr>
                <w:rFonts w:ascii="Times New Roman" w:eastAsia="Times New Roman" w:hAnsi="Times New Roman" w:cs="Times New Roman"/>
                <w:sz w:val="20"/>
                <w:szCs w:val="20"/>
                <w:lang w:val="en-GB"/>
              </w:rPr>
              <w:t>Table 1. Parameters of the Case Studies</w:t>
            </w:r>
          </w:p>
        </w:tc>
      </w:tr>
      <w:tr w:rsidR="009763B2" w14:paraId="747BCAA6" w14:textId="77777777">
        <w:tc>
          <w:tcPr>
            <w:tcW w:w="3390" w:type="dxa"/>
            <w:tcBorders>
              <w:top w:val="single" w:sz="4" w:space="0" w:color="000000"/>
              <w:left w:val="nil"/>
              <w:bottom w:val="single" w:sz="4" w:space="0" w:color="000000"/>
              <w:right w:val="nil"/>
            </w:tcBorders>
            <w:shd w:val="clear" w:color="auto" w:fill="auto"/>
            <w:tcMar>
              <w:top w:w="0" w:type="dxa"/>
              <w:left w:w="0" w:type="dxa"/>
              <w:bottom w:w="0" w:type="dxa"/>
              <w:right w:w="0" w:type="dxa"/>
            </w:tcMar>
          </w:tcPr>
          <w:p w14:paraId="2E97266A"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Parameters</w:t>
            </w:r>
          </w:p>
        </w:tc>
        <w:tc>
          <w:tcPr>
            <w:tcW w:w="1380" w:type="dxa"/>
            <w:tcBorders>
              <w:top w:val="single" w:sz="4" w:space="0" w:color="000000"/>
              <w:bottom w:val="single" w:sz="4" w:space="0" w:color="000000"/>
            </w:tcBorders>
            <w:shd w:val="clear" w:color="auto" w:fill="auto"/>
            <w:tcMar>
              <w:top w:w="0" w:type="dxa"/>
              <w:left w:w="0" w:type="dxa"/>
              <w:bottom w:w="0" w:type="dxa"/>
              <w:right w:w="0" w:type="dxa"/>
            </w:tcMar>
          </w:tcPr>
          <w:p w14:paraId="77A98459"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Case Study 1</w:t>
            </w:r>
          </w:p>
        </w:tc>
        <w:tc>
          <w:tcPr>
            <w:tcW w:w="1305" w:type="dxa"/>
            <w:tcBorders>
              <w:top w:val="single" w:sz="4" w:space="0" w:color="000000"/>
              <w:bottom w:val="single" w:sz="4" w:space="0" w:color="000000"/>
            </w:tcBorders>
            <w:shd w:val="clear" w:color="auto" w:fill="auto"/>
            <w:tcMar>
              <w:top w:w="0" w:type="dxa"/>
              <w:left w:w="0" w:type="dxa"/>
              <w:bottom w:w="0" w:type="dxa"/>
              <w:right w:w="0" w:type="dxa"/>
            </w:tcMar>
          </w:tcPr>
          <w:p w14:paraId="3D47545A"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Case Study 2</w:t>
            </w:r>
          </w:p>
        </w:tc>
      </w:tr>
      <w:tr w:rsidR="009763B2" w14:paraId="5B595119" w14:textId="77777777">
        <w:tc>
          <w:tcPr>
            <w:tcW w:w="3390" w:type="dxa"/>
            <w:tcBorders>
              <w:top w:val="single" w:sz="4" w:space="0" w:color="000000"/>
              <w:left w:val="nil"/>
              <w:bottom w:val="nil"/>
              <w:right w:val="nil"/>
            </w:tcBorders>
            <w:shd w:val="clear" w:color="auto" w:fill="auto"/>
            <w:tcMar>
              <w:top w:w="0" w:type="dxa"/>
              <w:left w:w="0" w:type="dxa"/>
              <w:bottom w:w="0" w:type="dxa"/>
              <w:right w:w="0" w:type="dxa"/>
            </w:tcMar>
          </w:tcPr>
          <w:p w14:paraId="4C1A26DC" w14:textId="77777777" w:rsidR="009763B2" w:rsidRDefault="00303CB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iterations</w:t>
            </w:r>
            <w:proofErr w:type="spellEnd"/>
            <w:r>
              <w:rPr>
                <w:rFonts w:ascii="Times New Roman" w:eastAsia="Times New Roman" w:hAnsi="Times New Roman" w:cs="Times New Roman"/>
                <w:sz w:val="20"/>
                <w:szCs w:val="20"/>
              </w:rPr>
              <w:t>*</w:t>
            </w:r>
          </w:p>
        </w:tc>
        <w:tc>
          <w:tcPr>
            <w:tcW w:w="1380" w:type="dxa"/>
            <w:tcBorders>
              <w:top w:val="single" w:sz="4" w:space="0" w:color="000000"/>
            </w:tcBorders>
            <w:shd w:val="clear" w:color="auto" w:fill="auto"/>
            <w:tcMar>
              <w:top w:w="0" w:type="dxa"/>
              <w:left w:w="0" w:type="dxa"/>
              <w:bottom w:w="0" w:type="dxa"/>
              <w:right w:w="0" w:type="dxa"/>
            </w:tcMar>
          </w:tcPr>
          <w:p w14:paraId="225196C6"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305" w:type="dxa"/>
            <w:tcBorders>
              <w:top w:val="single" w:sz="4" w:space="0" w:color="000000"/>
            </w:tcBorders>
            <w:shd w:val="clear" w:color="auto" w:fill="auto"/>
            <w:tcMar>
              <w:top w:w="0" w:type="dxa"/>
              <w:left w:w="0" w:type="dxa"/>
              <w:bottom w:w="0" w:type="dxa"/>
              <w:right w:w="0" w:type="dxa"/>
            </w:tcMar>
          </w:tcPr>
          <w:p w14:paraId="2F11DD08"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500</w:t>
            </w:r>
          </w:p>
        </w:tc>
      </w:tr>
      <w:tr w:rsidR="009763B2" w14:paraId="0A2EFFC2" w14:textId="77777777">
        <w:tc>
          <w:tcPr>
            <w:tcW w:w="3390" w:type="dxa"/>
            <w:tcBorders>
              <w:top w:val="nil"/>
              <w:left w:val="nil"/>
              <w:bottom w:val="nil"/>
              <w:right w:val="nil"/>
            </w:tcBorders>
            <w:shd w:val="clear" w:color="auto" w:fill="auto"/>
            <w:tcMar>
              <w:top w:w="0" w:type="dxa"/>
              <w:left w:w="0" w:type="dxa"/>
              <w:bottom w:w="0" w:type="dxa"/>
              <w:right w:w="0" w:type="dxa"/>
            </w:tcMar>
          </w:tcPr>
          <w:p w14:paraId="0C891A15" w14:textId="77777777" w:rsidR="009763B2" w:rsidRDefault="00303CB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model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diameter</w:t>
            </w:r>
            <w:proofErr w:type="spellEnd"/>
            <w:r>
              <w:rPr>
                <w:rFonts w:ascii="Times New Roman" w:eastAsia="Times New Roman" w:hAnsi="Times New Roman" w:cs="Times New Roman"/>
                <w:sz w:val="20"/>
                <w:szCs w:val="20"/>
              </w:rPr>
              <w:t xml:space="preserve"> [m]</w:t>
            </w:r>
          </w:p>
        </w:tc>
        <w:tc>
          <w:tcPr>
            <w:tcW w:w="1380" w:type="dxa"/>
            <w:shd w:val="clear" w:color="auto" w:fill="auto"/>
            <w:tcMar>
              <w:top w:w="0" w:type="dxa"/>
              <w:left w:w="0" w:type="dxa"/>
              <w:bottom w:w="0" w:type="dxa"/>
              <w:right w:w="0" w:type="dxa"/>
            </w:tcMar>
          </w:tcPr>
          <w:p w14:paraId="02BA3D9F"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3.32</w:t>
            </w:r>
          </w:p>
        </w:tc>
        <w:tc>
          <w:tcPr>
            <w:tcW w:w="1305" w:type="dxa"/>
            <w:shd w:val="clear" w:color="auto" w:fill="auto"/>
            <w:tcMar>
              <w:top w:w="0" w:type="dxa"/>
              <w:left w:w="0" w:type="dxa"/>
              <w:bottom w:w="0" w:type="dxa"/>
              <w:right w:w="0" w:type="dxa"/>
            </w:tcMar>
          </w:tcPr>
          <w:p w14:paraId="3DDAB3C2"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33.17</w:t>
            </w:r>
          </w:p>
        </w:tc>
      </w:tr>
      <w:tr w:rsidR="009763B2" w14:paraId="3FFE6054" w14:textId="77777777">
        <w:tc>
          <w:tcPr>
            <w:tcW w:w="3390" w:type="dxa"/>
            <w:tcBorders>
              <w:top w:val="nil"/>
              <w:left w:val="nil"/>
              <w:bottom w:val="nil"/>
              <w:right w:val="nil"/>
            </w:tcBorders>
            <w:shd w:val="clear" w:color="auto" w:fill="auto"/>
            <w:tcMar>
              <w:top w:w="0" w:type="dxa"/>
              <w:left w:w="0" w:type="dxa"/>
              <w:bottom w:w="0" w:type="dxa"/>
              <w:right w:w="0" w:type="dxa"/>
            </w:tcMar>
          </w:tcPr>
          <w:p w14:paraId="48167DA2" w14:textId="77777777" w:rsidR="009763B2" w:rsidRDefault="00303CB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beams</w:t>
            </w:r>
            <w:proofErr w:type="spellEnd"/>
          </w:p>
        </w:tc>
        <w:tc>
          <w:tcPr>
            <w:tcW w:w="1380" w:type="dxa"/>
            <w:shd w:val="clear" w:color="auto" w:fill="auto"/>
            <w:tcMar>
              <w:top w:w="0" w:type="dxa"/>
              <w:left w:w="0" w:type="dxa"/>
              <w:bottom w:w="0" w:type="dxa"/>
              <w:right w:w="0" w:type="dxa"/>
            </w:tcMar>
          </w:tcPr>
          <w:p w14:paraId="21DE869F"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305" w:type="dxa"/>
            <w:shd w:val="clear" w:color="auto" w:fill="auto"/>
            <w:tcMar>
              <w:top w:w="0" w:type="dxa"/>
              <w:left w:w="0" w:type="dxa"/>
              <w:bottom w:w="0" w:type="dxa"/>
              <w:right w:w="0" w:type="dxa"/>
            </w:tcMar>
          </w:tcPr>
          <w:p w14:paraId="70DF4246"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92</w:t>
            </w:r>
          </w:p>
        </w:tc>
      </w:tr>
      <w:tr w:rsidR="009763B2" w14:paraId="29108433" w14:textId="77777777">
        <w:tc>
          <w:tcPr>
            <w:tcW w:w="3390" w:type="dxa"/>
            <w:tcBorders>
              <w:top w:val="nil"/>
              <w:left w:val="nil"/>
              <w:bottom w:val="nil"/>
              <w:right w:val="nil"/>
            </w:tcBorders>
            <w:shd w:val="clear" w:color="auto" w:fill="auto"/>
            <w:tcMar>
              <w:top w:w="0" w:type="dxa"/>
              <w:left w:w="0" w:type="dxa"/>
              <w:bottom w:w="0" w:type="dxa"/>
              <w:right w:w="0" w:type="dxa"/>
            </w:tcMar>
          </w:tcPr>
          <w:p w14:paraId="1CC25BBF" w14:textId="77777777" w:rsidR="009763B2" w:rsidRDefault="00303CB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pointloads</w:t>
            </w:r>
            <w:proofErr w:type="spellEnd"/>
            <w:r>
              <w:rPr>
                <w:rFonts w:ascii="Times New Roman" w:eastAsia="Times New Roman" w:hAnsi="Times New Roman" w:cs="Times New Roman"/>
                <w:sz w:val="20"/>
                <w:szCs w:val="20"/>
              </w:rPr>
              <w:t>[kN]</w:t>
            </w:r>
          </w:p>
        </w:tc>
        <w:tc>
          <w:tcPr>
            <w:tcW w:w="1380" w:type="dxa"/>
            <w:shd w:val="clear" w:color="auto" w:fill="auto"/>
            <w:tcMar>
              <w:top w:w="0" w:type="dxa"/>
              <w:left w:w="0" w:type="dxa"/>
              <w:bottom w:w="0" w:type="dxa"/>
              <w:right w:w="0" w:type="dxa"/>
            </w:tcMar>
          </w:tcPr>
          <w:p w14:paraId="67467112"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305" w:type="dxa"/>
            <w:shd w:val="clear" w:color="auto" w:fill="auto"/>
            <w:tcMar>
              <w:top w:w="0" w:type="dxa"/>
              <w:left w:w="0" w:type="dxa"/>
              <w:bottom w:w="0" w:type="dxa"/>
              <w:right w:w="0" w:type="dxa"/>
            </w:tcMar>
          </w:tcPr>
          <w:p w14:paraId="146CB2B5"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9763B2" w14:paraId="7E8145EC" w14:textId="77777777">
        <w:tc>
          <w:tcPr>
            <w:tcW w:w="3390" w:type="dxa"/>
            <w:tcBorders>
              <w:top w:val="nil"/>
              <w:left w:val="nil"/>
              <w:bottom w:val="nil"/>
              <w:right w:val="nil"/>
            </w:tcBorders>
            <w:shd w:val="clear" w:color="auto" w:fill="auto"/>
            <w:tcMar>
              <w:top w:w="0" w:type="dxa"/>
              <w:left w:w="0" w:type="dxa"/>
              <w:bottom w:w="0" w:type="dxa"/>
              <w:right w:w="0" w:type="dxa"/>
            </w:tcMar>
          </w:tcPr>
          <w:p w14:paraId="79AC6613"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probe </w:t>
            </w:r>
            <w:proofErr w:type="spellStart"/>
            <w:r>
              <w:rPr>
                <w:rFonts w:ascii="Times New Roman" w:eastAsia="Times New Roman" w:hAnsi="Times New Roman" w:cs="Times New Roman"/>
                <w:sz w:val="20"/>
                <w:szCs w:val="20"/>
              </w:rPr>
              <w:t>points</w:t>
            </w:r>
            <w:proofErr w:type="spellEnd"/>
            <w:r>
              <w:rPr>
                <w:rFonts w:ascii="Times New Roman" w:eastAsia="Times New Roman" w:hAnsi="Times New Roman" w:cs="Times New Roman"/>
                <w:sz w:val="20"/>
                <w:szCs w:val="20"/>
              </w:rPr>
              <w:t xml:space="preserve"> per beam*</w:t>
            </w:r>
          </w:p>
        </w:tc>
        <w:tc>
          <w:tcPr>
            <w:tcW w:w="1380" w:type="dxa"/>
            <w:shd w:val="clear" w:color="auto" w:fill="auto"/>
            <w:tcMar>
              <w:top w:w="0" w:type="dxa"/>
              <w:left w:w="0" w:type="dxa"/>
              <w:bottom w:w="0" w:type="dxa"/>
              <w:right w:w="0" w:type="dxa"/>
            </w:tcMar>
          </w:tcPr>
          <w:p w14:paraId="65D4E707"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05" w:type="dxa"/>
            <w:shd w:val="clear" w:color="auto" w:fill="auto"/>
            <w:tcMar>
              <w:top w:w="0" w:type="dxa"/>
              <w:left w:w="0" w:type="dxa"/>
              <w:bottom w:w="0" w:type="dxa"/>
              <w:right w:w="0" w:type="dxa"/>
            </w:tcMar>
          </w:tcPr>
          <w:p w14:paraId="33AFE8C3"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9763B2" w14:paraId="3268B96F" w14:textId="77777777">
        <w:tc>
          <w:tcPr>
            <w:tcW w:w="3390" w:type="dxa"/>
            <w:tcBorders>
              <w:top w:val="nil"/>
              <w:left w:val="nil"/>
              <w:bottom w:val="nil"/>
              <w:right w:val="nil"/>
            </w:tcBorders>
            <w:shd w:val="clear" w:color="auto" w:fill="auto"/>
            <w:tcMar>
              <w:top w:w="0" w:type="dxa"/>
              <w:left w:w="0" w:type="dxa"/>
              <w:bottom w:w="0" w:type="dxa"/>
              <w:right w:w="0" w:type="dxa"/>
            </w:tcMar>
          </w:tcPr>
          <w:p w14:paraId="40645AB5"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beam </w:t>
            </w:r>
            <w:proofErr w:type="spellStart"/>
            <w:r>
              <w:rPr>
                <w:rFonts w:ascii="Times New Roman" w:eastAsia="Times New Roman" w:hAnsi="Times New Roman" w:cs="Times New Roman"/>
                <w:sz w:val="20"/>
                <w:szCs w:val="20"/>
              </w:rPr>
              <w:t>axis</w:t>
            </w:r>
            <w:proofErr w:type="spellEnd"/>
            <w:r>
              <w:rPr>
                <w:rFonts w:ascii="Times New Roman" w:eastAsia="Times New Roman" w:hAnsi="Times New Roman" w:cs="Times New Roman"/>
                <w:sz w:val="20"/>
                <w:szCs w:val="20"/>
              </w:rPr>
              <w:t xml:space="preserve"> shift </w:t>
            </w:r>
            <w:proofErr w:type="spellStart"/>
            <w:r>
              <w:rPr>
                <w:rFonts w:ascii="Times New Roman" w:eastAsia="Times New Roman" w:hAnsi="Times New Roman" w:cs="Times New Roman"/>
                <w:sz w:val="20"/>
                <w:szCs w:val="20"/>
              </w:rPr>
              <w:t>factor</w:t>
            </w:r>
            <w:proofErr w:type="spellEnd"/>
            <w:r>
              <w:rPr>
                <w:rFonts w:ascii="Times New Roman" w:eastAsia="Times New Roman" w:hAnsi="Times New Roman" w:cs="Times New Roman"/>
                <w:sz w:val="20"/>
                <w:szCs w:val="20"/>
              </w:rPr>
              <w:t>*</w:t>
            </w:r>
          </w:p>
        </w:tc>
        <w:tc>
          <w:tcPr>
            <w:tcW w:w="1380" w:type="dxa"/>
            <w:shd w:val="clear" w:color="auto" w:fill="auto"/>
            <w:tcMar>
              <w:top w:w="0" w:type="dxa"/>
              <w:left w:w="0" w:type="dxa"/>
              <w:bottom w:w="0" w:type="dxa"/>
              <w:right w:w="0" w:type="dxa"/>
            </w:tcMar>
          </w:tcPr>
          <w:p w14:paraId="64F8A1DA"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1305" w:type="dxa"/>
            <w:shd w:val="clear" w:color="auto" w:fill="auto"/>
            <w:tcMar>
              <w:top w:w="0" w:type="dxa"/>
              <w:left w:w="0" w:type="dxa"/>
              <w:bottom w:w="0" w:type="dxa"/>
              <w:right w:w="0" w:type="dxa"/>
            </w:tcMar>
          </w:tcPr>
          <w:p w14:paraId="316608B4"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0.15</w:t>
            </w:r>
          </w:p>
        </w:tc>
      </w:tr>
      <w:tr w:rsidR="009763B2" w14:paraId="58F895E1" w14:textId="77777777">
        <w:tc>
          <w:tcPr>
            <w:tcW w:w="3390" w:type="dxa"/>
            <w:tcBorders>
              <w:top w:val="nil"/>
              <w:left w:val="nil"/>
              <w:bottom w:val="nil"/>
              <w:right w:val="nil"/>
            </w:tcBorders>
            <w:shd w:val="clear" w:color="auto" w:fill="auto"/>
            <w:tcMar>
              <w:top w:w="0" w:type="dxa"/>
              <w:left w:w="0" w:type="dxa"/>
              <w:bottom w:w="0" w:type="dxa"/>
              <w:right w:w="0" w:type="dxa"/>
            </w:tcMar>
          </w:tcPr>
          <w:p w14:paraId="769E9B35"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initial beam </w:t>
            </w:r>
            <w:proofErr w:type="spellStart"/>
            <w:r>
              <w:rPr>
                <w:rFonts w:ascii="Times New Roman" w:eastAsia="Times New Roman" w:hAnsi="Times New Roman" w:cs="Times New Roman"/>
                <w:sz w:val="20"/>
                <w:szCs w:val="20"/>
              </w:rPr>
              <w:t>radius</w:t>
            </w:r>
            <w:proofErr w:type="spellEnd"/>
            <w:r>
              <w:rPr>
                <w:rFonts w:ascii="Times New Roman" w:eastAsia="Times New Roman" w:hAnsi="Times New Roman" w:cs="Times New Roman"/>
                <w:sz w:val="20"/>
                <w:szCs w:val="20"/>
              </w:rPr>
              <w:t>[cm]*</w:t>
            </w:r>
          </w:p>
        </w:tc>
        <w:tc>
          <w:tcPr>
            <w:tcW w:w="1380" w:type="dxa"/>
            <w:shd w:val="clear" w:color="auto" w:fill="auto"/>
            <w:tcMar>
              <w:top w:w="0" w:type="dxa"/>
              <w:left w:w="0" w:type="dxa"/>
              <w:bottom w:w="0" w:type="dxa"/>
              <w:right w:w="0" w:type="dxa"/>
            </w:tcMar>
          </w:tcPr>
          <w:p w14:paraId="3DB52FD3"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305" w:type="dxa"/>
            <w:shd w:val="clear" w:color="auto" w:fill="auto"/>
            <w:tcMar>
              <w:top w:w="0" w:type="dxa"/>
              <w:left w:w="0" w:type="dxa"/>
              <w:bottom w:w="0" w:type="dxa"/>
              <w:right w:w="0" w:type="dxa"/>
            </w:tcMar>
          </w:tcPr>
          <w:p w14:paraId="6AF876F5"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9763B2" w14:paraId="3C16045D" w14:textId="77777777">
        <w:tc>
          <w:tcPr>
            <w:tcW w:w="3390" w:type="dxa"/>
            <w:tcBorders>
              <w:top w:val="nil"/>
              <w:left w:val="nil"/>
              <w:bottom w:val="nil"/>
              <w:right w:val="nil"/>
            </w:tcBorders>
            <w:shd w:val="clear" w:color="auto" w:fill="auto"/>
            <w:tcMar>
              <w:top w:w="0" w:type="dxa"/>
              <w:left w:w="0" w:type="dxa"/>
              <w:bottom w:w="0" w:type="dxa"/>
              <w:right w:w="0" w:type="dxa"/>
            </w:tcMar>
          </w:tcPr>
          <w:p w14:paraId="539AC2C3" w14:textId="77777777" w:rsidR="009763B2" w:rsidRPr="00C23CC1" w:rsidRDefault="00303CB3">
            <w:pPr>
              <w:widowControl w:val="0"/>
              <w:spacing w:line="240" w:lineRule="auto"/>
              <w:rPr>
                <w:rFonts w:ascii="Times New Roman" w:eastAsia="Times New Roman" w:hAnsi="Times New Roman" w:cs="Times New Roman"/>
                <w:sz w:val="20"/>
                <w:szCs w:val="20"/>
                <w:lang w:val="en-GB"/>
              </w:rPr>
            </w:pPr>
            <w:r w:rsidRPr="00C23CC1">
              <w:rPr>
                <w:rFonts w:ascii="Times New Roman" w:eastAsia="Times New Roman" w:hAnsi="Times New Roman" w:cs="Times New Roman"/>
                <w:sz w:val="20"/>
                <w:szCs w:val="20"/>
                <w:lang w:val="en-GB"/>
              </w:rPr>
              <w:t>minimal beam radius threshold[cm]*</w:t>
            </w:r>
          </w:p>
        </w:tc>
        <w:tc>
          <w:tcPr>
            <w:tcW w:w="1380" w:type="dxa"/>
            <w:shd w:val="clear" w:color="auto" w:fill="auto"/>
            <w:tcMar>
              <w:top w:w="0" w:type="dxa"/>
              <w:left w:w="0" w:type="dxa"/>
              <w:bottom w:w="0" w:type="dxa"/>
              <w:right w:w="0" w:type="dxa"/>
            </w:tcMar>
          </w:tcPr>
          <w:p w14:paraId="732E8D80"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305" w:type="dxa"/>
            <w:shd w:val="clear" w:color="auto" w:fill="auto"/>
            <w:tcMar>
              <w:top w:w="0" w:type="dxa"/>
              <w:left w:w="0" w:type="dxa"/>
              <w:bottom w:w="0" w:type="dxa"/>
              <w:right w:w="0" w:type="dxa"/>
            </w:tcMar>
          </w:tcPr>
          <w:p w14:paraId="5BF75F75"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p>
        </w:tc>
      </w:tr>
      <w:tr w:rsidR="009763B2" w14:paraId="4C973E4E" w14:textId="77777777">
        <w:tc>
          <w:tcPr>
            <w:tcW w:w="3390" w:type="dxa"/>
            <w:tcBorders>
              <w:top w:val="nil"/>
              <w:left w:val="nil"/>
              <w:bottom w:val="nil"/>
              <w:right w:val="nil"/>
            </w:tcBorders>
            <w:shd w:val="clear" w:color="auto" w:fill="auto"/>
            <w:tcMar>
              <w:top w:w="0" w:type="dxa"/>
              <w:left w:w="0" w:type="dxa"/>
              <w:bottom w:w="0" w:type="dxa"/>
              <w:right w:w="0" w:type="dxa"/>
            </w:tcMar>
          </w:tcPr>
          <w:p w14:paraId="33B23D1A" w14:textId="77777777" w:rsidR="009763B2" w:rsidRDefault="00303CB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number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osteoblasts</w:t>
            </w:r>
            <w:proofErr w:type="spellEnd"/>
            <w:r>
              <w:rPr>
                <w:rFonts w:ascii="Times New Roman" w:eastAsia="Times New Roman" w:hAnsi="Times New Roman" w:cs="Times New Roman"/>
                <w:sz w:val="20"/>
                <w:szCs w:val="20"/>
              </w:rPr>
              <w:t>*</w:t>
            </w:r>
          </w:p>
        </w:tc>
        <w:tc>
          <w:tcPr>
            <w:tcW w:w="1380" w:type="dxa"/>
            <w:shd w:val="clear" w:color="auto" w:fill="auto"/>
            <w:tcMar>
              <w:top w:w="0" w:type="dxa"/>
              <w:left w:w="0" w:type="dxa"/>
              <w:bottom w:w="0" w:type="dxa"/>
              <w:right w:w="0" w:type="dxa"/>
            </w:tcMar>
          </w:tcPr>
          <w:p w14:paraId="57DED5B3"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305" w:type="dxa"/>
            <w:shd w:val="clear" w:color="auto" w:fill="auto"/>
            <w:tcMar>
              <w:top w:w="0" w:type="dxa"/>
              <w:left w:w="0" w:type="dxa"/>
              <w:bottom w:w="0" w:type="dxa"/>
              <w:right w:w="0" w:type="dxa"/>
            </w:tcMar>
          </w:tcPr>
          <w:p w14:paraId="1AB92A44"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9763B2" w14:paraId="7B25E111" w14:textId="77777777">
        <w:tc>
          <w:tcPr>
            <w:tcW w:w="3390" w:type="dxa"/>
            <w:tcBorders>
              <w:top w:val="nil"/>
              <w:left w:val="nil"/>
              <w:bottom w:val="nil"/>
              <w:right w:val="nil"/>
            </w:tcBorders>
            <w:shd w:val="clear" w:color="auto" w:fill="auto"/>
            <w:tcMar>
              <w:top w:w="0" w:type="dxa"/>
              <w:left w:w="0" w:type="dxa"/>
              <w:bottom w:w="0" w:type="dxa"/>
              <w:right w:w="0" w:type="dxa"/>
            </w:tcMar>
          </w:tcPr>
          <w:p w14:paraId="613E1ABD" w14:textId="77777777" w:rsidR="009763B2" w:rsidRDefault="00303CB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number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osteoclasts</w:t>
            </w:r>
            <w:proofErr w:type="spellEnd"/>
            <w:r>
              <w:rPr>
                <w:rFonts w:ascii="Times New Roman" w:eastAsia="Times New Roman" w:hAnsi="Times New Roman" w:cs="Times New Roman"/>
                <w:sz w:val="20"/>
                <w:szCs w:val="20"/>
              </w:rPr>
              <w:t>*</w:t>
            </w:r>
          </w:p>
        </w:tc>
        <w:tc>
          <w:tcPr>
            <w:tcW w:w="1380" w:type="dxa"/>
            <w:shd w:val="clear" w:color="auto" w:fill="auto"/>
            <w:tcMar>
              <w:top w:w="0" w:type="dxa"/>
              <w:left w:w="0" w:type="dxa"/>
              <w:bottom w:w="0" w:type="dxa"/>
              <w:right w:w="0" w:type="dxa"/>
            </w:tcMar>
          </w:tcPr>
          <w:p w14:paraId="2694ADC9"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305" w:type="dxa"/>
            <w:shd w:val="clear" w:color="auto" w:fill="auto"/>
            <w:tcMar>
              <w:top w:w="0" w:type="dxa"/>
              <w:left w:w="0" w:type="dxa"/>
              <w:bottom w:w="0" w:type="dxa"/>
              <w:right w:w="0" w:type="dxa"/>
            </w:tcMar>
          </w:tcPr>
          <w:p w14:paraId="30DBCBCA"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9763B2" w14:paraId="1E2A8221" w14:textId="77777777">
        <w:trPr>
          <w:trHeight w:val="234"/>
        </w:trPr>
        <w:tc>
          <w:tcPr>
            <w:tcW w:w="3390" w:type="dxa"/>
            <w:tcBorders>
              <w:top w:val="nil"/>
              <w:left w:val="nil"/>
              <w:bottom w:val="nil"/>
              <w:right w:val="nil"/>
            </w:tcBorders>
            <w:shd w:val="clear" w:color="auto" w:fill="auto"/>
            <w:tcMar>
              <w:top w:w="0" w:type="dxa"/>
              <w:left w:w="0" w:type="dxa"/>
              <w:bottom w:w="0" w:type="dxa"/>
              <w:right w:w="0" w:type="dxa"/>
            </w:tcMar>
          </w:tcPr>
          <w:p w14:paraId="77383D76" w14:textId="77777777" w:rsidR="009763B2" w:rsidRDefault="00303CB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cluster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limit</w:t>
            </w:r>
            <w:proofErr w:type="spellEnd"/>
            <w:r>
              <w:rPr>
                <w:rFonts w:ascii="Times New Roman" w:eastAsia="Times New Roman" w:hAnsi="Times New Roman" w:cs="Times New Roman"/>
                <w:sz w:val="20"/>
                <w:szCs w:val="20"/>
              </w:rPr>
              <w:t>*</w:t>
            </w:r>
          </w:p>
        </w:tc>
        <w:tc>
          <w:tcPr>
            <w:tcW w:w="1380" w:type="dxa"/>
            <w:shd w:val="clear" w:color="auto" w:fill="auto"/>
            <w:tcMar>
              <w:top w:w="0" w:type="dxa"/>
              <w:left w:w="0" w:type="dxa"/>
              <w:bottom w:w="0" w:type="dxa"/>
              <w:right w:w="0" w:type="dxa"/>
            </w:tcMar>
          </w:tcPr>
          <w:p w14:paraId="439AD479"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305" w:type="dxa"/>
            <w:shd w:val="clear" w:color="auto" w:fill="auto"/>
            <w:tcMar>
              <w:top w:w="0" w:type="dxa"/>
              <w:left w:w="0" w:type="dxa"/>
              <w:bottom w:w="0" w:type="dxa"/>
              <w:right w:w="0" w:type="dxa"/>
            </w:tcMar>
          </w:tcPr>
          <w:p w14:paraId="25D6027F"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9763B2" w14:paraId="635CFD7E" w14:textId="77777777">
        <w:tc>
          <w:tcPr>
            <w:tcW w:w="3390" w:type="dxa"/>
            <w:tcBorders>
              <w:top w:val="nil"/>
              <w:left w:val="nil"/>
              <w:bottom w:val="nil"/>
              <w:right w:val="nil"/>
            </w:tcBorders>
            <w:shd w:val="clear" w:color="auto" w:fill="auto"/>
            <w:tcMar>
              <w:top w:w="0" w:type="dxa"/>
              <w:left w:w="0" w:type="dxa"/>
              <w:bottom w:w="0" w:type="dxa"/>
              <w:right w:w="0" w:type="dxa"/>
            </w:tcMar>
          </w:tcPr>
          <w:p w14:paraId="5FCEE41C" w14:textId="77777777" w:rsidR="009763B2" w:rsidRPr="00C23CC1" w:rsidRDefault="00303CB3">
            <w:pPr>
              <w:widowControl w:val="0"/>
              <w:spacing w:line="240" w:lineRule="auto"/>
              <w:rPr>
                <w:rFonts w:ascii="Times New Roman" w:eastAsia="Times New Roman" w:hAnsi="Times New Roman" w:cs="Times New Roman"/>
                <w:sz w:val="20"/>
                <w:szCs w:val="20"/>
                <w:lang w:val="en-GB"/>
              </w:rPr>
            </w:pPr>
            <w:r w:rsidRPr="00C23CC1">
              <w:rPr>
                <w:rFonts w:ascii="Times New Roman" w:eastAsia="Times New Roman" w:hAnsi="Times New Roman" w:cs="Times New Roman"/>
                <w:sz w:val="20"/>
                <w:szCs w:val="20"/>
                <w:lang w:val="en-GB"/>
              </w:rPr>
              <w:t xml:space="preserve">vision radius of the agents, </w:t>
            </w:r>
            <m:oMath>
              <m:sSub>
                <m:sSubPr>
                  <m:ctrlPr>
                    <w:rPr>
                      <w:rFonts w:ascii="Times New Roman" w:eastAsia="Times New Roman" w:hAnsi="Times New Roman" w:cs="Times New Roman"/>
                    </w:rPr>
                  </m:ctrlPr>
                </m:sSubPr>
                <m:e>
                  <m:r>
                    <w:rPr>
                      <w:rFonts w:ascii="Times New Roman" w:eastAsia="Times New Roman" w:hAnsi="Times New Roman" w:cs="Times New Roman"/>
                    </w:rPr>
                    <m:t>r</m:t>
                  </m:r>
                </m:e>
                <m:sub>
                  <m:r>
                    <w:rPr>
                      <w:rFonts w:ascii="Times New Roman" w:eastAsia="Times New Roman" w:hAnsi="Times New Roman" w:cs="Times New Roman"/>
                    </w:rPr>
                    <m:t>vis</m:t>
                  </m:r>
                </m:sub>
              </m:sSub>
            </m:oMath>
            <w:r w:rsidRPr="00C23CC1">
              <w:rPr>
                <w:rFonts w:ascii="Times New Roman" w:eastAsia="Times New Roman" w:hAnsi="Times New Roman" w:cs="Times New Roman"/>
                <w:sz w:val="20"/>
                <w:szCs w:val="20"/>
                <w:lang w:val="en-GB"/>
              </w:rPr>
              <w:t>[m]*</w:t>
            </w:r>
          </w:p>
        </w:tc>
        <w:tc>
          <w:tcPr>
            <w:tcW w:w="1380" w:type="dxa"/>
            <w:shd w:val="clear" w:color="auto" w:fill="auto"/>
            <w:tcMar>
              <w:top w:w="0" w:type="dxa"/>
              <w:left w:w="0" w:type="dxa"/>
              <w:bottom w:w="0" w:type="dxa"/>
              <w:right w:w="0" w:type="dxa"/>
            </w:tcMar>
          </w:tcPr>
          <w:p w14:paraId="1F11E1E3"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305" w:type="dxa"/>
            <w:shd w:val="clear" w:color="auto" w:fill="auto"/>
            <w:tcMar>
              <w:top w:w="0" w:type="dxa"/>
              <w:left w:w="0" w:type="dxa"/>
              <w:bottom w:w="0" w:type="dxa"/>
              <w:right w:w="0" w:type="dxa"/>
            </w:tcMar>
          </w:tcPr>
          <w:p w14:paraId="0C138188"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r>
      <w:tr w:rsidR="009763B2" w14:paraId="052A27E8" w14:textId="77777777">
        <w:tc>
          <w:tcPr>
            <w:tcW w:w="3390" w:type="dxa"/>
            <w:tcBorders>
              <w:top w:val="nil"/>
              <w:left w:val="nil"/>
              <w:bottom w:val="nil"/>
              <w:right w:val="nil"/>
            </w:tcBorders>
            <w:shd w:val="clear" w:color="auto" w:fill="auto"/>
            <w:tcMar>
              <w:top w:w="0" w:type="dxa"/>
              <w:left w:w="0" w:type="dxa"/>
              <w:bottom w:w="0" w:type="dxa"/>
              <w:right w:w="0" w:type="dxa"/>
            </w:tcMar>
          </w:tcPr>
          <w:p w14:paraId="0175C8BB" w14:textId="77777777" w:rsidR="009763B2" w:rsidRPr="00C23CC1" w:rsidRDefault="00303CB3">
            <w:pPr>
              <w:widowControl w:val="0"/>
              <w:spacing w:line="240" w:lineRule="auto"/>
              <w:rPr>
                <w:rFonts w:ascii="Times New Roman" w:eastAsia="Times New Roman" w:hAnsi="Times New Roman" w:cs="Times New Roman"/>
                <w:sz w:val="20"/>
                <w:szCs w:val="20"/>
                <w:lang w:val="en-GB"/>
              </w:rPr>
            </w:pPr>
            <w:r w:rsidRPr="00C23CC1">
              <w:rPr>
                <w:rFonts w:ascii="Times New Roman" w:eastAsia="Times New Roman" w:hAnsi="Times New Roman" w:cs="Times New Roman"/>
                <w:sz w:val="20"/>
                <w:szCs w:val="20"/>
                <w:lang w:val="en-GB"/>
              </w:rPr>
              <w:t xml:space="preserve">effect radius of the agents, </w:t>
            </w:r>
            <m:oMath>
              <m:sSub>
                <m:sSubPr>
                  <m:ctrlPr>
                    <w:rPr>
                      <w:rFonts w:ascii="Times New Roman" w:eastAsia="Times New Roman" w:hAnsi="Times New Roman" w:cs="Times New Roman"/>
                    </w:rPr>
                  </m:ctrlPr>
                </m:sSubPr>
                <m:e>
                  <m:r>
                    <w:rPr>
                      <w:rFonts w:ascii="Times New Roman" w:eastAsia="Times New Roman" w:hAnsi="Times New Roman" w:cs="Times New Roman"/>
                    </w:rPr>
                    <m:t>r</m:t>
                  </m:r>
                </m:e>
                <m:sub>
                  <m:r>
                    <w:rPr>
                      <w:rFonts w:ascii="Times New Roman" w:eastAsia="Times New Roman" w:hAnsi="Times New Roman" w:cs="Times New Roman"/>
                    </w:rPr>
                    <m:t>eff</m:t>
                  </m:r>
                </m:sub>
              </m:sSub>
            </m:oMath>
            <w:r w:rsidRPr="00C23CC1">
              <w:rPr>
                <w:rFonts w:ascii="Times New Roman" w:eastAsia="Times New Roman" w:hAnsi="Times New Roman" w:cs="Times New Roman"/>
                <w:sz w:val="20"/>
                <w:szCs w:val="20"/>
                <w:lang w:val="en-GB"/>
              </w:rPr>
              <w:t>[m]*</w:t>
            </w:r>
          </w:p>
        </w:tc>
        <w:tc>
          <w:tcPr>
            <w:tcW w:w="1380" w:type="dxa"/>
            <w:shd w:val="clear" w:color="auto" w:fill="auto"/>
            <w:tcMar>
              <w:top w:w="0" w:type="dxa"/>
              <w:left w:w="0" w:type="dxa"/>
              <w:bottom w:w="0" w:type="dxa"/>
              <w:right w:w="0" w:type="dxa"/>
            </w:tcMar>
          </w:tcPr>
          <w:p w14:paraId="1EA26E60"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c>
          <w:tcPr>
            <w:tcW w:w="1305" w:type="dxa"/>
            <w:shd w:val="clear" w:color="auto" w:fill="auto"/>
            <w:tcMar>
              <w:top w:w="0" w:type="dxa"/>
              <w:left w:w="0" w:type="dxa"/>
              <w:bottom w:w="0" w:type="dxa"/>
              <w:right w:w="0" w:type="dxa"/>
            </w:tcMar>
          </w:tcPr>
          <w:p w14:paraId="58711471"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r>
      <w:tr w:rsidR="009763B2" w14:paraId="4531B143" w14:textId="77777777">
        <w:tc>
          <w:tcPr>
            <w:tcW w:w="3390" w:type="dxa"/>
            <w:tcBorders>
              <w:top w:val="nil"/>
              <w:left w:val="nil"/>
              <w:bottom w:val="nil"/>
              <w:right w:val="nil"/>
            </w:tcBorders>
            <w:shd w:val="clear" w:color="auto" w:fill="auto"/>
            <w:tcMar>
              <w:top w:w="0" w:type="dxa"/>
              <w:left w:w="0" w:type="dxa"/>
              <w:bottom w:w="0" w:type="dxa"/>
              <w:right w:w="0" w:type="dxa"/>
            </w:tcMar>
          </w:tcPr>
          <w:p w14:paraId="3D4999D7" w14:textId="70BBE9E7" w:rsidR="009763B2" w:rsidRDefault="00303CB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rPr>
              <w:t>velocity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factor</w:t>
            </w:r>
            <w:proofErr w:type="spellEnd"/>
            <w:r>
              <w:rPr>
                <w:rFonts w:ascii="Times New Roman" w:eastAsia="Times New Roman" w:hAnsi="Times New Roman" w:cs="Times New Roman"/>
              </w:rPr>
              <w:t>, a</w:t>
            </w:r>
            <w:r>
              <w:rPr>
                <w:rFonts w:ascii="Times New Roman" w:eastAsia="Times New Roman" w:hAnsi="Times New Roman" w:cs="Times New Roman"/>
                <w:sz w:val="20"/>
                <w:szCs w:val="20"/>
              </w:rPr>
              <w:t>*</w:t>
            </w:r>
          </w:p>
        </w:tc>
        <w:tc>
          <w:tcPr>
            <w:tcW w:w="1380" w:type="dxa"/>
            <w:shd w:val="clear" w:color="auto" w:fill="auto"/>
            <w:tcMar>
              <w:top w:w="0" w:type="dxa"/>
              <w:left w:w="0" w:type="dxa"/>
              <w:bottom w:w="0" w:type="dxa"/>
              <w:right w:w="0" w:type="dxa"/>
            </w:tcMar>
          </w:tcPr>
          <w:p w14:paraId="4B9FAD8A"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1305" w:type="dxa"/>
            <w:shd w:val="clear" w:color="auto" w:fill="auto"/>
            <w:tcMar>
              <w:top w:w="0" w:type="dxa"/>
              <w:left w:w="0" w:type="dxa"/>
              <w:bottom w:w="0" w:type="dxa"/>
              <w:right w:w="0" w:type="dxa"/>
            </w:tcMar>
          </w:tcPr>
          <w:p w14:paraId="47D15834"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0.65</w:t>
            </w:r>
          </w:p>
        </w:tc>
      </w:tr>
      <w:tr w:rsidR="009763B2" w14:paraId="28EB0379" w14:textId="77777777">
        <w:tc>
          <w:tcPr>
            <w:tcW w:w="3390" w:type="dxa"/>
            <w:tcBorders>
              <w:top w:val="nil"/>
              <w:left w:val="nil"/>
              <w:bottom w:val="nil"/>
              <w:right w:val="nil"/>
            </w:tcBorders>
            <w:shd w:val="clear" w:color="auto" w:fill="auto"/>
            <w:tcMar>
              <w:top w:w="0" w:type="dxa"/>
              <w:left w:w="0" w:type="dxa"/>
              <w:bottom w:w="0" w:type="dxa"/>
              <w:right w:w="0" w:type="dxa"/>
            </w:tcMar>
          </w:tcPr>
          <w:p w14:paraId="1E6A202C" w14:textId="77777777" w:rsidR="009763B2" w:rsidRPr="00C23CC1" w:rsidRDefault="00303CB3">
            <w:pPr>
              <w:widowControl w:val="0"/>
              <w:spacing w:line="240" w:lineRule="auto"/>
              <w:rPr>
                <w:rFonts w:ascii="Times New Roman" w:eastAsia="Times New Roman" w:hAnsi="Times New Roman" w:cs="Times New Roman"/>
                <w:sz w:val="20"/>
                <w:szCs w:val="20"/>
                <w:lang w:val="en-GB"/>
              </w:rPr>
            </w:pPr>
            <w:r w:rsidRPr="00C23CC1">
              <w:rPr>
                <w:rFonts w:ascii="Times New Roman" w:eastAsia="Times New Roman" w:hAnsi="Times New Roman" w:cs="Times New Roman"/>
                <w:sz w:val="20"/>
                <w:szCs w:val="20"/>
                <w:lang w:val="en-GB"/>
              </w:rPr>
              <w:t>effect strength of the agents[cm]*</w:t>
            </w:r>
          </w:p>
        </w:tc>
        <w:tc>
          <w:tcPr>
            <w:tcW w:w="1380" w:type="dxa"/>
            <w:tcBorders>
              <w:bottom w:val="nil"/>
            </w:tcBorders>
            <w:shd w:val="clear" w:color="auto" w:fill="auto"/>
            <w:tcMar>
              <w:top w:w="0" w:type="dxa"/>
              <w:left w:w="0" w:type="dxa"/>
              <w:bottom w:w="0" w:type="dxa"/>
              <w:right w:w="0" w:type="dxa"/>
            </w:tcMar>
          </w:tcPr>
          <w:p w14:paraId="686100BD"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1305" w:type="dxa"/>
            <w:tcBorders>
              <w:bottom w:val="nil"/>
            </w:tcBorders>
            <w:shd w:val="clear" w:color="auto" w:fill="auto"/>
            <w:tcMar>
              <w:top w:w="0" w:type="dxa"/>
              <w:left w:w="0" w:type="dxa"/>
              <w:bottom w:w="0" w:type="dxa"/>
              <w:right w:w="0" w:type="dxa"/>
            </w:tcMar>
          </w:tcPr>
          <w:p w14:paraId="6C663ACF"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r w:rsidR="009763B2" w14:paraId="073962D7" w14:textId="77777777">
        <w:tc>
          <w:tcPr>
            <w:tcW w:w="3390" w:type="dxa"/>
            <w:tcBorders>
              <w:top w:val="nil"/>
              <w:left w:val="nil"/>
              <w:bottom w:val="single" w:sz="4" w:space="0" w:color="000000"/>
              <w:right w:val="nil"/>
            </w:tcBorders>
            <w:shd w:val="clear" w:color="auto" w:fill="auto"/>
            <w:tcMar>
              <w:top w:w="0" w:type="dxa"/>
              <w:left w:w="0" w:type="dxa"/>
              <w:bottom w:w="0" w:type="dxa"/>
              <w:right w:w="0" w:type="dxa"/>
            </w:tcMar>
          </w:tcPr>
          <w:p w14:paraId="5AF0FE90" w14:textId="77777777" w:rsidR="009763B2" w:rsidRDefault="00303CB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computation</w:t>
            </w:r>
            <w:proofErr w:type="spellEnd"/>
            <w:r>
              <w:rPr>
                <w:rFonts w:ascii="Times New Roman" w:eastAsia="Times New Roman" w:hAnsi="Times New Roman" w:cs="Times New Roman"/>
                <w:sz w:val="20"/>
                <w:szCs w:val="20"/>
              </w:rPr>
              <w:t xml:space="preserve"> time[s]**</w:t>
            </w:r>
          </w:p>
        </w:tc>
        <w:tc>
          <w:tcPr>
            <w:tcW w:w="1380" w:type="dxa"/>
            <w:tcBorders>
              <w:top w:val="nil"/>
              <w:bottom w:val="single" w:sz="4" w:space="0" w:color="000000"/>
            </w:tcBorders>
            <w:shd w:val="clear" w:color="auto" w:fill="auto"/>
            <w:tcMar>
              <w:top w:w="0" w:type="dxa"/>
              <w:left w:w="0" w:type="dxa"/>
              <w:bottom w:w="0" w:type="dxa"/>
              <w:right w:w="0" w:type="dxa"/>
            </w:tcMar>
          </w:tcPr>
          <w:p w14:paraId="6A62D0B2"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305" w:type="dxa"/>
            <w:tcBorders>
              <w:top w:val="nil"/>
              <w:bottom w:val="single" w:sz="4" w:space="0" w:color="000000"/>
            </w:tcBorders>
            <w:shd w:val="clear" w:color="auto" w:fill="auto"/>
            <w:tcMar>
              <w:top w:w="0" w:type="dxa"/>
              <w:left w:w="0" w:type="dxa"/>
              <w:bottom w:w="0" w:type="dxa"/>
              <w:right w:w="0" w:type="dxa"/>
            </w:tcMar>
          </w:tcPr>
          <w:p w14:paraId="6BED3C90" w14:textId="77777777" w:rsidR="009763B2" w:rsidRDefault="00303CB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128</w:t>
            </w:r>
          </w:p>
        </w:tc>
      </w:tr>
    </w:tbl>
    <w:p w14:paraId="3F9195C4" w14:textId="77777777" w:rsidR="009763B2" w:rsidRPr="00C23CC1" w:rsidRDefault="00303CB3">
      <w:pPr>
        <w:spacing w:line="240" w:lineRule="auto"/>
        <w:rPr>
          <w:rFonts w:ascii="Times New Roman" w:eastAsia="Times New Roman" w:hAnsi="Times New Roman" w:cs="Times New Roman"/>
          <w:sz w:val="20"/>
          <w:szCs w:val="20"/>
          <w:lang w:val="en-GB"/>
        </w:rPr>
      </w:pPr>
      <w:r w:rsidRPr="00C23CC1">
        <w:rPr>
          <w:rFonts w:ascii="Times New Roman" w:eastAsia="Times New Roman" w:hAnsi="Times New Roman" w:cs="Times New Roman"/>
          <w:sz w:val="20"/>
          <w:szCs w:val="20"/>
          <w:lang w:val="en-GB"/>
        </w:rPr>
        <w:t>* Obligatory initialization Arguments for the Algorithm, aside from lattice structure, loads and supports.</w:t>
      </w:r>
    </w:p>
    <w:p w14:paraId="4F2B5ADE" w14:textId="77777777" w:rsidR="009763B2" w:rsidRPr="00C23CC1" w:rsidRDefault="00303CB3">
      <w:pPr>
        <w:spacing w:line="240" w:lineRule="auto"/>
        <w:rPr>
          <w:rFonts w:ascii="Times New Roman" w:eastAsia="Times New Roman" w:hAnsi="Times New Roman" w:cs="Times New Roman"/>
          <w:highlight w:val="green"/>
          <w:lang w:val="en-GB"/>
        </w:rPr>
      </w:pPr>
      <w:r w:rsidRPr="00C23CC1">
        <w:rPr>
          <w:rFonts w:ascii="Times New Roman" w:eastAsia="Times New Roman" w:hAnsi="Times New Roman" w:cs="Times New Roman"/>
          <w:sz w:val="20"/>
          <w:szCs w:val="20"/>
          <w:lang w:val="en-GB"/>
        </w:rPr>
        <w:t xml:space="preserve">** </w:t>
      </w:r>
      <w:proofErr w:type="spellStart"/>
      <w:r w:rsidRPr="00C23CC1">
        <w:rPr>
          <w:rFonts w:ascii="Times New Roman" w:eastAsia="Times New Roman" w:hAnsi="Times New Roman" w:cs="Times New Roman"/>
          <w:sz w:val="20"/>
          <w:szCs w:val="20"/>
          <w:lang w:val="en-GB"/>
        </w:rPr>
        <w:t>GhPython</w:t>
      </w:r>
      <w:proofErr w:type="spellEnd"/>
      <w:r w:rsidRPr="00C23CC1">
        <w:rPr>
          <w:rFonts w:ascii="Times New Roman" w:eastAsia="Times New Roman" w:hAnsi="Times New Roman" w:cs="Times New Roman"/>
          <w:sz w:val="20"/>
          <w:szCs w:val="20"/>
          <w:lang w:val="en-GB"/>
        </w:rPr>
        <w:t xml:space="preserve"> on Intel(R) </w:t>
      </w:r>
      <w:proofErr w:type="gramStart"/>
      <w:r w:rsidRPr="00C23CC1">
        <w:rPr>
          <w:rFonts w:ascii="Times New Roman" w:eastAsia="Times New Roman" w:hAnsi="Times New Roman" w:cs="Times New Roman"/>
          <w:sz w:val="20"/>
          <w:szCs w:val="20"/>
          <w:lang w:val="en-GB"/>
        </w:rPr>
        <w:t>Core(</w:t>
      </w:r>
      <w:proofErr w:type="gramEnd"/>
      <w:r w:rsidRPr="00C23CC1">
        <w:rPr>
          <w:rFonts w:ascii="Times New Roman" w:eastAsia="Times New Roman" w:hAnsi="Times New Roman" w:cs="Times New Roman"/>
          <w:sz w:val="20"/>
          <w:szCs w:val="20"/>
          <w:lang w:val="en-GB"/>
        </w:rPr>
        <w:t>™) i7-10875H, GeForce RTX 2070 with Max-Q, 32GB RAM</w:t>
      </w:r>
    </w:p>
    <w:p w14:paraId="4D49C83F" w14:textId="77777777" w:rsidR="009763B2" w:rsidRPr="00C23CC1" w:rsidRDefault="00303CB3" w:rsidP="00C23CC1">
      <w:pPr>
        <w:spacing w:before="360" w:after="120" w:line="240" w:lineRule="exact"/>
        <w:jc w:val="both"/>
        <w:rPr>
          <w:rFonts w:ascii="Times New Roman" w:eastAsia="Times New Roman" w:hAnsi="Times New Roman" w:cs="Times New Roman"/>
          <w:i/>
          <w:lang w:val="en-GB"/>
        </w:rPr>
      </w:pPr>
      <w:r w:rsidRPr="00C23CC1">
        <w:rPr>
          <w:rFonts w:ascii="Times New Roman" w:eastAsia="Times New Roman" w:hAnsi="Times New Roman" w:cs="Times New Roman"/>
          <w:i/>
          <w:lang w:val="en-GB"/>
        </w:rPr>
        <w:t>2.3 Limitations</w:t>
      </w:r>
    </w:p>
    <w:p w14:paraId="2293EB4F" w14:textId="5713717F" w:rsidR="009763B2" w:rsidRPr="00C23CC1" w:rsidRDefault="00303CB3" w:rsidP="00C23CC1">
      <w:pPr>
        <w:spacing w:line="240" w:lineRule="exact"/>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t xml:space="preserve">Some difficulties were encountered in the spatial abstraction of the natural processes. Additional restraints to the target function were set up to prevent overshooting of target points by the agents and clustering of agents. Additionally, osteoclasts had to be prevented from targeting probe points with a radius below a minimum threshold. The reduction of beam radii to 0 happens in natural ossification and leads to the effective elimination of </w:t>
      </w:r>
      <w:r w:rsidR="000F7E1F">
        <w:rPr>
          <w:rFonts w:ascii="Times New Roman" w:eastAsia="Times New Roman" w:hAnsi="Times New Roman" w:cs="Times New Roman"/>
          <w:lang w:val="en-GB"/>
        </w:rPr>
        <w:t>trabeculae</w:t>
      </w:r>
      <w:r w:rsidRPr="00C23CC1">
        <w:rPr>
          <w:rFonts w:ascii="Times New Roman" w:eastAsia="Times New Roman" w:hAnsi="Times New Roman" w:cs="Times New Roman"/>
          <w:lang w:val="en-GB"/>
        </w:rPr>
        <w:t xml:space="preserve"> and a change in topology. This natural </w:t>
      </w:r>
      <w:r w:rsidR="000F7E1F">
        <w:rPr>
          <w:rFonts w:ascii="Times New Roman" w:eastAsia="Times New Roman" w:hAnsi="Times New Roman" w:cs="Times New Roman"/>
          <w:lang w:val="en-GB"/>
        </w:rPr>
        <w:t>elimination</w:t>
      </w:r>
      <w:r w:rsidRPr="00C23CC1">
        <w:rPr>
          <w:rFonts w:ascii="Times New Roman" w:eastAsia="Times New Roman" w:hAnsi="Times New Roman" w:cs="Times New Roman"/>
          <w:lang w:val="en-GB"/>
        </w:rPr>
        <w:t xml:space="preserve"> process was intentionally excluded at this stage of the research. The node points connecting multiple beams had to be equalised for the lowest local comparison stress and the highest radius, respectively, to prevent osteoblasts and osteoclasts from getting locked into a 'tug of war' over different beams vertices incorporated in the same node. This equalisation process is executed</w:t>
      </w:r>
      <w:r w:rsidR="000F7E1F">
        <w:rPr>
          <w:rFonts w:ascii="Times New Roman" w:eastAsia="Times New Roman" w:hAnsi="Times New Roman" w:cs="Times New Roman"/>
          <w:lang w:val="en-GB"/>
        </w:rPr>
        <w:t xml:space="preserve"> once</w:t>
      </w:r>
      <w:r w:rsidRPr="00C23CC1">
        <w:rPr>
          <w:rFonts w:ascii="Times New Roman" w:eastAsia="Times New Roman" w:hAnsi="Times New Roman" w:cs="Times New Roman"/>
          <w:lang w:val="en-GB"/>
        </w:rPr>
        <w:t xml:space="preserve"> per connect</w:t>
      </w:r>
      <w:r w:rsidR="000F7E1F">
        <w:rPr>
          <w:rFonts w:ascii="Times New Roman" w:eastAsia="Times New Roman" w:hAnsi="Times New Roman" w:cs="Times New Roman"/>
          <w:lang w:val="en-GB"/>
        </w:rPr>
        <w:t>ed</w:t>
      </w:r>
      <w:r w:rsidRPr="00C23CC1">
        <w:rPr>
          <w:rFonts w:ascii="Times New Roman" w:eastAsia="Times New Roman" w:hAnsi="Times New Roman" w:cs="Times New Roman"/>
          <w:lang w:val="en-GB"/>
        </w:rPr>
        <w:t xml:space="preserve"> node in each cycle.</w:t>
      </w:r>
    </w:p>
    <w:p w14:paraId="1FB7080C" w14:textId="77777777" w:rsidR="009763B2" w:rsidRPr="00C23CC1" w:rsidRDefault="00303CB3" w:rsidP="00825CA7">
      <w:pPr>
        <w:spacing w:line="240" w:lineRule="exact"/>
        <w:ind w:firstLine="142"/>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t xml:space="preserve">The proposed movement mechanics </w:t>
      </w:r>
      <w:proofErr w:type="gramStart"/>
      <w:r w:rsidRPr="00C23CC1">
        <w:rPr>
          <w:rFonts w:ascii="Times New Roman" w:eastAsia="Times New Roman" w:hAnsi="Times New Roman" w:cs="Times New Roman"/>
          <w:lang w:val="en-GB"/>
        </w:rPr>
        <w:t>are an approximation of</w:t>
      </w:r>
      <w:proofErr w:type="gramEnd"/>
      <w:r w:rsidRPr="00C23CC1">
        <w:rPr>
          <w:rFonts w:ascii="Times New Roman" w:eastAsia="Times New Roman" w:hAnsi="Times New Roman" w:cs="Times New Roman"/>
          <w:lang w:val="en-GB"/>
        </w:rPr>
        <w:t xml:space="preserve"> the natural osteoblast and osteoclast migration. How exactly mechanical forces are translated into stimuli for bone remodelling is still debated in the scientific community. Micro-cracks in the bone tissue, trapped osteocytes, bone morphogenetic proteins (Khurana et al., 2010), and chemotaxis (</w:t>
      </w:r>
      <w:proofErr w:type="spellStart"/>
      <w:r w:rsidRPr="00C23CC1">
        <w:rPr>
          <w:rFonts w:ascii="Times New Roman" w:eastAsia="Times New Roman" w:hAnsi="Times New Roman" w:cs="Times New Roman"/>
          <w:lang w:val="en-GB"/>
        </w:rPr>
        <w:t>Thiel</w:t>
      </w:r>
      <w:proofErr w:type="spellEnd"/>
      <w:r w:rsidRPr="00C23CC1">
        <w:rPr>
          <w:rFonts w:ascii="Times New Roman" w:eastAsia="Times New Roman" w:hAnsi="Times New Roman" w:cs="Times New Roman"/>
          <w:lang w:val="en-GB"/>
        </w:rPr>
        <w:t xml:space="preserve"> et al., 2018) are presumed to have an influence.</w:t>
      </w:r>
    </w:p>
    <w:p w14:paraId="4BBC7FBD" w14:textId="3AD6F9AF" w:rsidR="009763B2" w:rsidRPr="00C23CC1" w:rsidRDefault="00303CB3" w:rsidP="00825CA7">
      <w:pPr>
        <w:spacing w:line="240" w:lineRule="exact"/>
        <w:ind w:firstLine="142"/>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t>In natural bone remodelling, osteoblasts and osteoclasts are confined to move along the surface of the trabecular bone. While technically possible, the calculation of movement on a surface would multiply the computation time</w:t>
      </w:r>
      <w:r w:rsidR="004F5B9A">
        <w:rPr>
          <w:rFonts w:ascii="Times New Roman" w:eastAsia="Times New Roman" w:hAnsi="Times New Roman" w:cs="Times New Roman"/>
          <w:lang w:val="en-GB"/>
        </w:rPr>
        <w:t xml:space="preserve"> without a substantial improvement to the optimisation</w:t>
      </w:r>
      <w:r w:rsidRPr="00C23CC1">
        <w:rPr>
          <w:rFonts w:ascii="Times New Roman" w:eastAsia="Times New Roman" w:hAnsi="Times New Roman" w:cs="Times New Roman"/>
          <w:lang w:val="en-GB"/>
        </w:rPr>
        <w:t xml:space="preserve">. </w:t>
      </w:r>
      <w:r w:rsidR="000F7E1F" w:rsidRPr="00C23CC1">
        <w:rPr>
          <w:rFonts w:ascii="Times New Roman" w:eastAsia="Times New Roman" w:hAnsi="Times New Roman" w:cs="Times New Roman"/>
          <w:lang w:val="en-GB"/>
        </w:rPr>
        <w:t>Therefore,</w:t>
      </w:r>
      <w:r w:rsidRPr="00C23CC1">
        <w:rPr>
          <w:rFonts w:ascii="Times New Roman" w:eastAsia="Times New Roman" w:hAnsi="Times New Roman" w:cs="Times New Roman"/>
          <w:lang w:val="en-GB"/>
        </w:rPr>
        <w:t xml:space="preserve"> this investigation allows unconstrained agent movement throughout the frame and represents the beam shape only by a</w:t>
      </w:r>
      <w:r w:rsidR="00B708A7">
        <w:rPr>
          <w:rFonts w:ascii="Times New Roman" w:eastAsia="Times New Roman" w:hAnsi="Times New Roman" w:cs="Times New Roman"/>
          <w:lang w:val="en-GB"/>
        </w:rPr>
        <w:t xml:space="preserve"> numerical</w:t>
      </w:r>
      <w:r w:rsidRPr="00C23CC1">
        <w:rPr>
          <w:rFonts w:ascii="Times New Roman" w:eastAsia="Times New Roman" w:hAnsi="Times New Roman" w:cs="Times New Roman"/>
          <w:lang w:val="en-GB"/>
        </w:rPr>
        <w:t xml:space="preserve"> value for the radius </w:t>
      </w:r>
      <w:r w:rsidR="00B708A7">
        <w:rPr>
          <w:rFonts w:ascii="Times New Roman" w:eastAsia="Times New Roman" w:hAnsi="Times New Roman" w:cs="Times New Roman"/>
          <w:lang w:val="en-GB"/>
        </w:rPr>
        <w:t>of</w:t>
      </w:r>
      <w:r w:rsidRPr="00C23CC1">
        <w:rPr>
          <w:rFonts w:ascii="Times New Roman" w:eastAsia="Times New Roman" w:hAnsi="Times New Roman" w:cs="Times New Roman"/>
          <w:lang w:val="en-GB"/>
        </w:rPr>
        <w:t xml:space="preserve"> circular cross-sections. Thus, the whole model can be represented only by numbers, points, and lines. For the calculation </w:t>
      </w:r>
      <w:r w:rsidRPr="00C23CC1">
        <w:rPr>
          <w:rFonts w:ascii="Times New Roman" w:eastAsia="Times New Roman" w:hAnsi="Times New Roman" w:cs="Times New Roman"/>
          <w:lang w:val="en-GB"/>
        </w:rPr>
        <w:lastRenderedPageBreak/>
        <w:t>of internal forces, beam radii are ignored. They are used only after the last iteration for visualising the beam volumes.</w:t>
      </w:r>
    </w:p>
    <w:p w14:paraId="197D4529" w14:textId="77777777" w:rsidR="009763B2" w:rsidRDefault="00303CB3" w:rsidP="00C23CC1">
      <w:pPr>
        <w:numPr>
          <w:ilvl w:val="0"/>
          <w:numId w:val="1"/>
        </w:numPr>
        <w:spacing w:before="480" w:after="240" w:line="240" w:lineRule="exact"/>
        <w:jc w:val="both"/>
      </w:pPr>
      <w:r>
        <w:rPr>
          <w:rFonts w:ascii="Times New Roman" w:eastAsia="Times New Roman" w:hAnsi="Times New Roman" w:cs="Times New Roman"/>
        </w:rPr>
        <w:t>RESULTS</w:t>
      </w:r>
    </w:p>
    <w:p w14:paraId="75D30504" w14:textId="30108216" w:rsidR="009763B2" w:rsidRDefault="00303CB3" w:rsidP="00C23CC1">
      <w:pPr>
        <w:spacing w:line="240" w:lineRule="exact"/>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t xml:space="preserve">After the conclusion of the iterative process, both models experience significant changes in geometry. The repositioning of beam axes leads to orientations approaching an ideal line of thrust. For the simple two-dimensional model, the resulting structure resembles a strut-frame </w:t>
      </w:r>
      <w:proofErr w:type="gramStart"/>
      <w:r w:rsidRPr="00C23CC1">
        <w:rPr>
          <w:rFonts w:ascii="Times New Roman" w:eastAsia="Times New Roman" w:hAnsi="Times New Roman" w:cs="Times New Roman"/>
          <w:lang w:val="en-GB"/>
        </w:rPr>
        <w:t>truss</w:t>
      </w:r>
      <w:r w:rsidR="00154D00">
        <w:rPr>
          <w:rFonts w:ascii="Times New Roman" w:eastAsia="Times New Roman" w:hAnsi="Times New Roman" w:cs="Times New Roman"/>
          <w:lang w:val="en-GB"/>
        </w:rPr>
        <w:t>(</w:t>
      </w:r>
      <w:proofErr w:type="gramEnd"/>
      <w:r w:rsidR="00154D00">
        <w:rPr>
          <w:rFonts w:ascii="Times New Roman" w:eastAsia="Times New Roman" w:hAnsi="Times New Roman" w:cs="Times New Roman"/>
          <w:lang w:val="en-GB"/>
        </w:rPr>
        <w:t>Figure 4)</w:t>
      </w:r>
      <w:r w:rsidRPr="00C23CC1">
        <w:rPr>
          <w:rFonts w:ascii="Times New Roman" w:eastAsia="Times New Roman" w:hAnsi="Times New Roman" w:cs="Times New Roman"/>
          <w:lang w:val="en-GB"/>
        </w:rPr>
        <w:t>, which intuitively confirms the ability of the algorithm to create a more efficient structure. In the 3-dimensional model, the resulting beam geometry resembles a bowstring arch bridge, but can as well be compared with the trajectories for compression and tension that can be observed in a solid beam. The resulting geometry reduces moment forces by approximation of an ideal equilibrium network made up of funicular lines, a two</w:t>
      </w:r>
      <w:r w:rsidR="00154D00">
        <w:rPr>
          <w:rFonts w:ascii="Times New Roman" w:eastAsia="Times New Roman" w:hAnsi="Times New Roman" w:cs="Times New Roman"/>
          <w:lang w:val="en-GB"/>
        </w:rPr>
        <w:t>-</w:t>
      </w:r>
      <w:r w:rsidRPr="00C23CC1">
        <w:rPr>
          <w:rFonts w:ascii="Times New Roman" w:eastAsia="Times New Roman" w:hAnsi="Times New Roman" w:cs="Times New Roman"/>
          <w:lang w:val="en-GB"/>
        </w:rPr>
        <w:t xml:space="preserve"> or three-dimensional geometry creating an equilibrium between loads and support conditions with only normal forces in the edges (Block et al., 2017; Block, 2009).</w:t>
      </w:r>
    </w:p>
    <w:p w14:paraId="045B41F0" w14:textId="77777777" w:rsidR="00F750D3" w:rsidRPr="00C23CC1" w:rsidRDefault="00F750D3" w:rsidP="00C23CC1">
      <w:pPr>
        <w:spacing w:line="240" w:lineRule="exact"/>
        <w:jc w:val="both"/>
        <w:rPr>
          <w:rFonts w:ascii="Times New Roman" w:eastAsia="Times New Roman" w:hAnsi="Times New Roman" w:cs="Times New Roman"/>
          <w:lang w:val="en-GB"/>
        </w:rPr>
      </w:pPr>
    </w:p>
    <w:p w14:paraId="5D98A2FA" w14:textId="43B13693" w:rsidR="00B708A7" w:rsidRDefault="00303CB3">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740CCEA" wp14:editId="2C01FAA3">
            <wp:extent cx="5393475" cy="14478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t="2716" b="2716"/>
                    <a:stretch>
                      <a:fillRect/>
                    </a:stretch>
                  </pic:blipFill>
                  <pic:spPr>
                    <a:xfrm>
                      <a:off x="0" y="0"/>
                      <a:ext cx="5393475" cy="1447800"/>
                    </a:xfrm>
                    <a:prstGeom prst="rect">
                      <a:avLst/>
                    </a:prstGeom>
                    <a:ln/>
                  </pic:spPr>
                </pic:pic>
              </a:graphicData>
            </a:graphic>
          </wp:inline>
        </w:drawing>
      </w:r>
    </w:p>
    <w:p w14:paraId="7B188D31" w14:textId="77777777" w:rsidR="009763B2" w:rsidRDefault="009763B2">
      <w:pPr>
        <w:spacing w:line="240" w:lineRule="auto"/>
        <w:rPr>
          <w:rFonts w:ascii="Times New Roman" w:eastAsia="Times New Roman" w:hAnsi="Times New Roman" w:cs="Times New Roman"/>
        </w:rPr>
      </w:pPr>
    </w:p>
    <w:p w14:paraId="4357E60E" w14:textId="272D46B2" w:rsidR="004536C3" w:rsidRDefault="00303CB3" w:rsidP="000174DC">
      <w:pPr>
        <w:spacing w:line="220" w:lineRule="exact"/>
        <w:jc w:val="both"/>
        <w:rPr>
          <w:rFonts w:ascii="Times New Roman" w:eastAsia="Times New Roman" w:hAnsi="Times New Roman" w:cs="Times New Roman"/>
          <w:sz w:val="20"/>
          <w:szCs w:val="20"/>
          <w:lang w:val="en-GB"/>
        </w:rPr>
      </w:pPr>
      <w:r w:rsidRPr="00C23CC1">
        <w:rPr>
          <w:rFonts w:ascii="Times New Roman" w:eastAsia="Times New Roman" w:hAnsi="Times New Roman" w:cs="Times New Roman"/>
          <w:sz w:val="20"/>
          <w:szCs w:val="20"/>
          <w:lang w:val="en-GB"/>
        </w:rPr>
        <w:t>Figure 4. Case Study</w:t>
      </w:r>
      <w:r w:rsidR="00F750D3">
        <w:rPr>
          <w:rFonts w:ascii="Times New Roman" w:eastAsia="Times New Roman" w:hAnsi="Times New Roman" w:cs="Times New Roman"/>
          <w:sz w:val="20"/>
          <w:szCs w:val="20"/>
          <w:lang w:val="en-GB"/>
        </w:rPr>
        <w:t xml:space="preserve"> 1.</w:t>
      </w:r>
      <w:r w:rsidRPr="00C23CC1">
        <w:rPr>
          <w:rFonts w:ascii="Times New Roman" w:eastAsia="Times New Roman" w:hAnsi="Times New Roman" w:cs="Times New Roman"/>
          <w:sz w:val="20"/>
          <w:szCs w:val="20"/>
          <w:lang w:val="en-GB"/>
        </w:rPr>
        <w:t xml:space="preserve"> </w:t>
      </w:r>
      <w:r w:rsidR="00F750D3">
        <w:rPr>
          <w:rFonts w:ascii="Times New Roman" w:eastAsia="Times New Roman" w:hAnsi="Times New Roman" w:cs="Times New Roman"/>
          <w:sz w:val="20"/>
          <w:szCs w:val="20"/>
          <w:lang w:val="en-GB"/>
        </w:rPr>
        <w:t>a: reduced moments of optimised m</w:t>
      </w:r>
      <w:r w:rsidRPr="00C23CC1">
        <w:rPr>
          <w:rFonts w:ascii="Times New Roman" w:eastAsia="Times New Roman" w:hAnsi="Times New Roman" w:cs="Times New Roman"/>
          <w:sz w:val="20"/>
          <w:szCs w:val="20"/>
          <w:lang w:val="en-GB"/>
        </w:rPr>
        <w:t>odel</w:t>
      </w:r>
      <w:r w:rsidR="00F750D3">
        <w:rPr>
          <w:rFonts w:ascii="Times New Roman" w:eastAsia="Times New Roman" w:hAnsi="Times New Roman" w:cs="Times New Roman"/>
          <w:sz w:val="20"/>
          <w:szCs w:val="20"/>
          <w:lang w:val="en-GB"/>
        </w:rPr>
        <w:t>. b:</w:t>
      </w:r>
      <w:r w:rsidRPr="00C23CC1">
        <w:rPr>
          <w:rFonts w:ascii="Times New Roman" w:eastAsia="Times New Roman" w:hAnsi="Times New Roman" w:cs="Times New Roman"/>
          <w:sz w:val="20"/>
          <w:szCs w:val="20"/>
          <w:lang w:val="en-GB"/>
        </w:rPr>
        <w:t xml:space="preserve"> </w:t>
      </w:r>
      <w:r w:rsidR="00F750D3">
        <w:rPr>
          <w:rFonts w:ascii="Times New Roman" w:eastAsia="Times New Roman" w:hAnsi="Times New Roman" w:cs="Times New Roman"/>
          <w:sz w:val="20"/>
          <w:szCs w:val="20"/>
          <w:lang w:val="en-GB"/>
        </w:rPr>
        <w:t>agents movement paths.</w:t>
      </w:r>
    </w:p>
    <w:p w14:paraId="5E1A742C" w14:textId="0EFDD9D5" w:rsidR="00F750D3" w:rsidRDefault="00F750D3" w:rsidP="000174DC">
      <w:pPr>
        <w:spacing w:line="220" w:lineRule="exact"/>
        <w:jc w:val="both"/>
        <w:rPr>
          <w:rFonts w:ascii="Times New Roman" w:eastAsia="Times New Roman" w:hAnsi="Times New Roman" w:cs="Times New Roman"/>
          <w:sz w:val="20"/>
          <w:szCs w:val="20"/>
          <w:lang w:val="en-GB"/>
        </w:rPr>
      </w:pPr>
    </w:p>
    <w:p w14:paraId="3B9A7893" w14:textId="77777777" w:rsidR="00F750D3" w:rsidRPr="00C23CC1" w:rsidRDefault="00F750D3" w:rsidP="000174DC">
      <w:pPr>
        <w:spacing w:line="220" w:lineRule="exact"/>
        <w:jc w:val="both"/>
        <w:rPr>
          <w:rFonts w:ascii="Times New Roman" w:eastAsia="Times New Roman" w:hAnsi="Times New Roman" w:cs="Times New Roman"/>
          <w:sz w:val="20"/>
          <w:szCs w:val="20"/>
          <w:lang w:val="en-GB"/>
        </w:rPr>
      </w:pPr>
    </w:p>
    <w:p w14:paraId="605A1197" w14:textId="4ECDED50" w:rsidR="000174DC" w:rsidRDefault="00F750D3" w:rsidP="00B708A7">
      <w:pPr>
        <w:spacing w:line="240" w:lineRule="auto"/>
        <w:jc w:val="center"/>
        <w:rPr>
          <w:rFonts w:ascii="Times New Roman" w:eastAsia="Times New Roman" w:hAnsi="Times New Roman" w:cs="Times New Roman"/>
          <w:sz w:val="20"/>
          <w:szCs w:val="20"/>
          <w:lang w:val="en-GB"/>
        </w:rPr>
      </w:pPr>
      <w:r>
        <w:rPr>
          <w:rFonts w:ascii="Times New Roman" w:eastAsia="Times New Roman" w:hAnsi="Times New Roman" w:cs="Times New Roman"/>
          <w:noProof/>
          <w:sz w:val="20"/>
          <w:szCs w:val="20"/>
        </w:rPr>
        <w:drawing>
          <wp:inline distT="0" distB="0" distL="0" distR="0" wp14:anchorId="689F4DAD" wp14:editId="361A9429">
            <wp:extent cx="2520000" cy="23902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20000" cy="2390214"/>
                    </a:xfrm>
                    <a:prstGeom prst="rect">
                      <a:avLst/>
                    </a:prstGeom>
                    <a:noFill/>
                    <a:ln>
                      <a:noFill/>
                    </a:ln>
                  </pic:spPr>
                </pic:pic>
              </a:graphicData>
            </a:graphic>
          </wp:inline>
        </w:drawing>
      </w:r>
      <w:r w:rsidR="00B708A7">
        <w:rPr>
          <w:rFonts w:ascii="Times New Roman" w:eastAsia="Times New Roman" w:hAnsi="Times New Roman" w:cs="Times New Roman"/>
          <w:sz w:val="20"/>
          <w:szCs w:val="20"/>
          <w:lang w:val="en-GB"/>
        </w:rPr>
        <w:tab/>
      </w:r>
      <w:r>
        <w:rPr>
          <w:rFonts w:ascii="Times New Roman" w:eastAsia="Times New Roman" w:hAnsi="Times New Roman" w:cs="Times New Roman"/>
          <w:noProof/>
          <w:sz w:val="20"/>
          <w:szCs w:val="20"/>
        </w:rPr>
        <w:drawing>
          <wp:inline distT="0" distB="0" distL="0" distR="0" wp14:anchorId="2B2AEC32" wp14:editId="47EE4317">
            <wp:extent cx="2520000" cy="23902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0000" cy="2390214"/>
                    </a:xfrm>
                    <a:prstGeom prst="rect">
                      <a:avLst/>
                    </a:prstGeom>
                    <a:noFill/>
                    <a:ln>
                      <a:noFill/>
                    </a:ln>
                  </pic:spPr>
                </pic:pic>
              </a:graphicData>
            </a:graphic>
          </wp:inline>
        </w:drawing>
      </w:r>
    </w:p>
    <w:p w14:paraId="29E12FD7" w14:textId="2680FF6E" w:rsidR="009763B2" w:rsidRDefault="00303CB3" w:rsidP="000174DC">
      <w:pPr>
        <w:spacing w:line="240" w:lineRule="auto"/>
        <w:rPr>
          <w:rFonts w:ascii="Times New Roman" w:eastAsia="Times New Roman" w:hAnsi="Times New Roman" w:cs="Times New Roman"/>
          <w:sz w:val="20"/>
          <w:szCs w:val="20"/>
          <w:lang w:val="en-GB"/>
        </w:rPr>
      </w:pPr>
      <w:r w:rsidRPr="00C23CC1">
        <w:rPr>
          <w:rFonts w:ascii="Times New Roman" w:eastAsia="Times New Roman" w:hAnsi="Times New Roman" w:cs="Times New Roman"/>
          <w:sz w:val="20"/>
          <w:szCs w:val="20"/>
          <w:lang w:val="en-GB"/>
        </w:rPr>
        <w:t>Figure 5. Case study 2</w:t>
      </w:r>
      <w:r w:rsidR="00F750D3">
        <w:rPr>
          <w:rFonts w:ascii="Times New Roman" w:eastAsia="Times New Roman" w:hAnsi="Times New Roman" w:cs="Times New Roman"/>
          <w:sz w:val="20"/>
          <w:szCs w:val="20"/>
          <w:lang w:val="en-GB"/>
        </w:rPr>
        <w:t>. a:</w:t>
      </w:r>
      <w:r w:rsidRPr="00C23CC1">
        <w:rPr>
          <w:rFonts w:ascii="Times New Roman" w:eastAsia="Times New Roman" w:hAnsi="Times New Roman" w:cs="Times New Roman"/>
          <w:sz w:val="20"/>
          <w:szCs w:val="20"/>
          <w:lang w:val="en-GB"/>
        </w:rPr>
        <w:t xml:space="preserve"> </w:t>
      </w:r>
      <w:r w:rsidR="00F750D3">
        <w:rPr>
          <w:rFonts w:ascii="Times New Roman" w:eastAsia="Times New Roman" w:hAnsi="Times New Roman" w:cs="Times New Roman"/>
          <w:sz w:val="20"/>
          <w:szCs w:val="20"/>
          <w:lang w:val="en-GB"/>
        </w:rPr>
        <w:t>initial model. b: optimised model</w:t>
      </w:r>
      <w:r w:rsidRPr="00C23CC1">
        <w:rPr>
          <w:rFonts w:ascii="Times New Roman" w:eastAsia="Times New Roman" w:hAnsi="Times New Roman" w:cs="Times New Roman"/>
          <w:sz w:val="20"/>
          <w:szCs w:val="20"/>
          <w:lang w:val="en-GB"/>
        </w:rPr>
        <w:t>.</w:t>
      </w:r>
    </w:p>
    <w:p w14:paraId="3EF50B65" w14:textId="244589A7" w:rsidR="009763B2" w:rsidRDefault="009763B2" w:rsidP="00C23CC1">
      <w:pPr>
        <w:spacing w:line="240" w:lineRule="exact"/>
        <w:jc w:val="both"/>
        <w:rPr>
          <w:rFonts w:ascii="Times New Roman" w:eastAsia="Times New Roman" w:hAnsi="Times New Roman" w:cs="Times New Roman"/>
          <w:sz w:val="20"/>
          <w:szCs w:val="20"/>
          <w:lang w:val="en-GB"/>
        </w:rPr>
      </w:pPr>
    </w:p>
    <w:p w14:paraId="1ABE91A7" w14:textId="6DB1D759" w:rsidR="004536C3" w:rsidRPr="00C23CC1" w:rsidRDefault="004536C3" w:rsidP="00C23CC1">
      <w:pPr>
        <w:spacing w:line="240" w:lineRule="exact"/>
        <w:jc w:val="both"/>
        <w:rPr>
          <w:rFonts w:ascii="Times New Roman" w:eastAsia="Times New Roman" w:hAnsi="Times New Roman" w:cs="Times New Roman"/>
          <w:sz w:val="20"/>
          <w:szCs w:val="20"/>
          <w:lang w:val="en-GB"/>
        </w:rPr>
      </w:pPr>
    </w:p>
    <w:p w14:paraId="1BCF7F65" w14:textId="565E6F07" w:rsidR="00154D00" w:rsidRDefault="00303CB3" w:rsidP="00C23CC1">
      <w:pPr>
        <w:spacing w:line="240" w:lineRule="exact"/>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t xml:space="preserve">An apparent reduction of comparison stress throughout the model of case study 1 after 1000 iterations is </w:t>
      </w:r>
      <w:r w:rsidR="00154D00" w:rsidRPr="00C23CC1">
        <w:rPr>
          <w:rFonts w:ascii="Times New Roman" w:eastAsia="Times New Roman" w:hAnsi="Times New Roman" w:cs="Times New Roman"/>
          <w:lang w:val="en-GB"/>
        </w:rPr>
        <w:t>evident (</w:t>
      </w:r>
      <w:r w:rsidRPr="00C23CC1">
        <w:rPr>
          <w:rFonts w:ascii="Times New Roman" w:eastAsia="Times New Roman" w:hAnsi="Times New Roman" w:cs="Times New Roman"/>
          <w:lang w:val="en-GB"/>
        </w:rPr>
        <w:t xml:space="preserve">Figure 6a). The average comparison stress was reduced from 2.62 </w:t>
      </w:r>
      <w:proofErr w:type="spellStart"/>
      <w:r w:rsidRPr="00C23CC1">
        <w:rPr>
          <w:rFonts w:ascii="Times New Roman" w:eastAsia="Times New Roman" w:hAnsi="Times New Roman" w:cs="Times New Roman"/>
          <w:lang w:val="en-GB"/>
        </w:rPr>
        <w:t>kN</w:t>
      </w:r>
      <w:proofErr w:type="spellEnd"/>
      <w:r w:rsidRPr="00C23CC1">
        <w:rPr>
          <w:rFonts w:ascii="Times New Roman" w:eastAsia="Times New Roman" w:hAnsi="Times New Roman" w:cs="Times New Roman"/>
          <w:lang w:val="en-GB"/>
        </w:rPr>
        <w:t xml:space="preserve">/cm² in the benchmark structure with uniform radii to 0.54 </w:t>
      </w:r>
      <w:proofErr w:type="spellStart"/>
      <w:r w:rsidRPr="00C23CC1">
        <w:rPr>
          <w:rFonts w:ascii="Times New Roman" w:eastAsia="Times New Roman" w:hAnsi="Times New Roman" w:cs="Times New Roman"/>
          <w:lang w:val="en-GB"/>
        </w:rPr>
        <w:t>kN</w:t>
      </w:r>
      <w:proofErr w:type="spellEnd"/>
      <w:r w:rsidRPr="00C23CC1">
        <w:rPr>
          <w:rFonts w:ascii="Times New Roman" w:eastAsia="Times New Roman" w:hAnsi="Times New Roman" w:cs="Times New Roman"/>
          <w:lang w:val="en-GB"/>
        </w:rPr>
        <w:t xml:space="preserve">/cm² in the optimised structure. More importantly, the standard deviation of the comparison stress was reduced from 2.38 </w:t>
      </w:r>
      <w:proofErr w:type="spellStart"/>
      <w:r w:rsidRPr="00C23CC1">
        <w:rPr>
          <w:rFonts w:ascii="Times New Roman" w:eastAsia="Times New Roman" w:hAnsi="Times New Roman" w:cs="Times New Roman"/>
          <w:lang w:val="en-GB"/>
        </w:rPr>
        <w:t>kN</w:t>
      </w:r>
      <w:proofErr w:type="spellEnd"/>
      <w:r w:rsidRPr="00C23CC1">
        <w:rPr>
          <w:rFonts w:ascii="Times New Roman" w:eastAsia="Times New Roman" w:hAnsi="Times New Roman" w:cs="Times New Roman"/>
          <w:lang w:val="en-GB"/>
        </w:rPr>
        <w:t xml:space="preserve">/cm² to 0.05 </w:t>
      </w:r>
      <w:proofErr w:type="spellStart"/>
      <w:r w:rsidRPr="00C23CC1">
        <w:rPr>
          <w:rFonts w:ascii="Times New Roman" w:eastAsia="Times New Roman" w:hAnsi="Times New Roman" w:cs="Times New Roman"/>
          <w:lang w:val="en-GB"/>
        </w:rPr>
        <w:t>kN</w:t>
      </w:r>
      <w:proofErr w:type="spellEnd"/>
      <w:r w:rsidRPr="00C23CC1">
        <w:rPr>
          <w:rFonts w:ascii="Times New Roman" w:eastAsia="Times New Roman" w:hAnsi="Times New Roman" w:cs="Times New Roman"/>
          <w:lang w:val="en-GB"/>
        </w:rPr>
        <w:t>/cm², clearly indicating a</w:t>
      </w:r>
      <w:r w:rsidR="00F36822">
        <w:rPr>
          <w:rFonts w:ascii="Times New Roman" w:eastAsia="Times New Roman" w:hAnsi="Times New Roman" w:cs="Times New Roman"/>
          <w:lang w:val="en-GB"/>
        </w:rPr>
        <w:t xml:space="preserve"> more</w:t>
      </w:r>
      <w:r w:rsidRPr="00C23CC1">
        <w:rPr>
          <w:rFonts w:ascii="Times New Roman" w:eastAsia="Times New Roman" w:hAnsi="Times New Roman" w:cs="Times New Roman"/>
          <w:lang w:val="en-GB"/>
        </w:rPr>
        <w:t xml:space="preserve"> equal distribution of stress. The radius alterations cause those improvements according to the local forces, which results in a less equal distribution of radii</w:t>
      </w:r>
      <w:r w:rsidR="00154D00">
        <w:rPr>
          <w:rFonts w:ascii="Times New Roman" w:eastAsia="Times New Roman" w:hAnsi="Times New Roman" w:cs="Times New Roman"/>
          <w:lang w:val="en-GB"/>
        </w:rPr>
        <w:t xml:space="preserve"> </w:t>
      </w:r>
      <w:r w:rsidRPr="00C23CC1">
        <w:rPr>
          <w:rFonts w:ascii="Times New Roman" w:eastAsia="Times New Roman" w:hAnsi="Times New Roman" w:cs="Times New Roman"/>
          <w:lang w:val="en-GB"/>
        </w:rPr>
        <w:t xml:space="preserve">(Figure 6b). The average bending moment force reduction at the probe points from 6.72 </w:t>
      </w:r>
      <w:proofErr w:type="spellStart"/>
      <w:r w:rsidRPr="00C23CC1">
        <w:rPr>
          <w:rFonts w:ascii="Times New Roman" w:eastAsia="Times New Roman" w:hAnsi="Times New Roman" w:cs="Times New Roman"/>
          <w:lang w:val="en-GB"/>
        </w:rPr>
        <w:t>kNm</w:t>
      </w:r>
      <w:proofErr w:type="spellEnd"/>
      <w:r w:rsidRPr="00C23CC1">
        <w:rPr>
          <w:rFonts w:ascii="Times New Roman" w:eastAsia="Times New Roman" w:hAnsi="Times New Roman" w:cs="Times New Roman"/>
          <w:lang w:val="en-GB"/>
        </w:rPr>
        <w:t xml:space="preserve"> to 0.60 </w:t>
      </w:r>
      <w:proofErr w:type="spellStart"/>
      <w:r w:rsidRPr="00C23CC1">
        <w:rPr>
          <w:rFonts w:ascii="Times New Roman" w:eastAsia="Times New Roman" w:hAnsi="Times New Roman" w:cs="Times New Roman"/>
          <w:lang w:val="en-GB"/>
        </w:rPr>
        <w:t>kNm</w:t>
      </w:r>
      <w:proofErr w:type="spellEnd"/>
      <w:r w:rsidRPr="00C23CC1">
        <w:rPr>
          <w:rFonts w:ascii="Times New Roman" w:eastAsia="Times New Roman" w:hAnsi="Times New Roman" w:cs="Times New Roman"/>
          <w:lang w:val="en-GB"/>
        </w:rPr>
        <w:t xml:space="preserve"> is independent of the cross-section and solely caused by the axis alteration. </w:t>
      </w:r>
      <w:r w:rsidRPr="00C23CC1">
        <w:rPr>
          <w:rFonts w:ascii="Times New Roman" w:eastAsia="Times New Roman" w:hAnsi="Times New Roman" w:cs="Times New Roman"/>
          <w:lang w:val="en-GB"/>
        </w:rPr>
        <w:lastRenderedPageBreak/>
        <w:t>The sum of beam volumes stayed roughly constant during the optimisation, starting at 0.25m³, finishing at 0.29m³. Since, unlike in natural ossification, the agent strength is equal for osteoblasts and osteoclasts, the increase of total volume by 16% might be caused by the node point equalisation of all the connected beam endpoints towards the highest radius</w:t>
      </w:r>
      <w:r w:rsidR="00825CA7">
        <w:rPr>
          <w:rFonts w:ascii="Times New Roman" w:eastAsia="Times New Roman" w:hAnsi="Times New Roman" w:cs="Times New Roman"/>
          <w:lang w:val="en-GB"/>
        </w:rPr>
        <w:t>,</w:t>
      </w:r>
      <w:r w:rsidRPr="00C23CC1">
        <w:rPr>
          <w:rFonts w:ascii="Times New Roman" w:eastAsia="Times New Roman" w:hAnsi="Times New Roman" w:cs="Times New Roman"/>
          <w:lang w:val="en-GB"/>
        </w:rPr>
        <w:t xml:space="preserve"> </w:t>
      </w:r>
      <w:r w:rsidR="00825CA7">
        <w:rPr>
          <w:rFonts w:ascii="Times New Roman" w:eastAsia="Times New Roman" w:hAnsi="Times New Roman" w:cs="Times New Roman"/>
          <w:lang w:val="en-GB"/>
        </w:rPr>
        <w:t>d</w:t>
      </w:r>
      <w:r w:rsidRPr="00C23CC1">
        <w:rPr>
          <w:rFonts w:ascii="Times New Roman" w:eastAsia="Times New Roman" w:hAnsi="Times New Roman" w:cs="Times New Roman"/>
          <w:lang w:val="en-GB"/>
        </w:rPr>
        <w:t>e</w:t>
      </w:r>
      <w:r w:rsidR="00154D00">
        <w:rPr>
          <w:rFonts w:ascii="Times New Roman" w:eastAsia="Times New Roman" w:hAnsi="Times New Roman" w:cs="Times New Roman"/>
          <w:lang w:val="en-GB"/>
        </w:rPr>
        <w:t xml:space="preserve"> </w:t>
      </w:r>
      <w:r w:rsidRPr="00C23CC1">
        <w:rPr>
          <w:rFonts w:ascii="Times New Roman" w:eastAsia="Times New Roman" w:hAnsi="Times New Roman" w:cs="Times New Roman"/>
          <w:lang w:val="en-GB"/>
        </w:rPr>
        <w:t>facto multiplying the strength of agents when altering node points. The gradual improvement of geometry to minimise bending moments marks a qualitative improvement of the method introduced by (Melcher et al.</w:t>
      </w:r>
      <w:r w:rsidR="000174DC">
        <w:rPr>
          <w:rFonts w:ascii="Times New Roman" w:eastAsia="Times New Roman" w:hAnsi="Times New Roman" w:cs="Times New Roman"/>
          <w:lang w:val="en-GB"/>
        </w:rPr>
        <w:t>, 2019</w:t>
      </w:r>
      <w:r w:rsidRPr="00C23CC1">
        <w:rPr>
          <w:rFonts w:ascii="Times New Roman" w:eastAsia="Times New Roman" w:hAnsi="Times New Roman" w:cs="Times New Roman"/>
          <w:lang w:val="en-GB"/>
        </w:rPr>
        <w:t xml:space="preserve">). The platform change from grasshopper to </w:t>
      </w:r>
      <w:r w:rsidR="000174DC">
        <w:rPr>
          <w:rFonts w:ascii="Times New Roman" w:eastAsia="Times New Roman" w:hAnsi="Times New Roman" w:cs="Times New Roman"/>
          <w:lang w:val="en-GB"/>
        </w:rPr>
        <w:t>P</w:t>
      </w:r>
      <w:r w:rsidRPr="00C23CC1">
        <w:rPr>
          <w:rFonts w:ascii="Times New Roman" w:eastAsia="Times New Roman" w:hAnsi="Times New Roman" w:cs="Times New Roman"/>
          <w:lang w:val="en-GB"/>
        </w:rPr>
        <w:t>ython yields a 334 times faster computation for a two-dimensional structure with 94 beams and similar initialisation parameters, computed on the same hardware</w:t>
      </w:r>
      <w:r w:rsidR="00F36822">
        <w:rPr>
          <w:rFonts w:ascii="Times New Roman" w:eastAsia="Times New Roman" w:hAnsi="Times New Roman" w:cs="Times New Roman"/>
          <w:lang w:val="en-GB"/>
        </w:rPr>
        <w:t xml:space="preserve"> (Table 1)</w:t>
      </w:r>
      <w:r w:rsidRPr="00C23CC1">
        <w:rPr>
          <w:rFonts w:ascii="Times New Roman" w:eastAsia="Times New Roman" w:hAnsi="Times New Roman" w:cs="Times New Roman"/>
          <w:lang w:val="en-GB"/>
        </w:rPr>
        <w:t>.</w:t>
      </w:r>
    </w:p>
    <w:p w14:paraId="59C2F5AF" w14:textId="00504EFE" w:rsidR="009763B2" w:rsidRPr="00C23CC1" w:rsidRDefault="00303CB3" w:rsidP="00154D00">
      <w:pPr>
        <w:spacing w:line="240" w:lineRule="exact"/>
        <w:ind w:firstLine="142"/>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t>The described patterns in the distribution of stress and moment forces are similar in the second case study</w:t>
      </w:r>
      <w:r w:rsidR="00154D00">
        <w:rPr>
          <w:rFonts w:ascii="Times New Roman" w:eastAsia="Times New Roman" w:hAnsi="Times New Roman" w:cs="Times New Roman"/>
          <w:lang w:val="en-GB"/>
        </w:rPr>
        <w:t xml:space="preserve"> </w:t>
      </w:r>
      <w:r w:rsidRPr="00C23CC1">
        <w:rPr>
          <w:rFonts w:ascii="Times New Roman" w:eastAsia="Times New Roman" w:hAnsi="Times New Roman" w:cs="Times New Roman"/>
          <w:lang w:val="en-GB"/>
        </w:rPr>
        <w:t>(</w:t>
      </w:r>
      <w:r w:rsidR="00F36822">
        <w:rPr>
          <w:rFonts w:ascii="Times New Roman" w:eastAsia="Times New Roman" w:hAnsi="Times New Roman" w:cs="Times New Roman"/>
          <w:lang w:val="en-GB"/>
        </w:rPr>
        <w:t xml:space="preserve">Figure 5, </w:t>
      </w:r>
      <w:r w:rsidRPr="00C23CC1">
        <w:rPr>
          <w:rFonts w:ascii="Times New Roman" w:eastAsia="Times New Roman" w:hAnsi="Times New Roman" w:cs="Times New Roman"/>
          <w:lang w:val="en-GB"/>
        </w:rPr>
        <w:t>Figure 7), proving the method veritable for three-dimensional structures</w:t>
      </w:r>
      <w:r w:rsidR="00154D00">
        <w:rPr>
          <w:rFonts w:ascii="Times New Roman" w:eastAsia="Times New Roman" w:hAnsi="Times New Roman" w:cs="Times New Roman"/>
          <w:lang w:val="en-GB"/>
        </w:rPr>
        <w:t xml:space="preserve"> as well</w:t>
      </w:r>
      <w:r w:rsidRPr="00C23CC1">
        <w:rPr>
          <w:rFonts w:ascii="Times New Roman" w:eastAsia="Times New Roman" w:hAnsi="Times New Roman" w:cs="Times New Roman"/>
          <w:lang w:val="en-GB"/>
        </w:rPr>
        <w:t>.</w:t>
      </w:r>
    </w:p>
    <w:p w14:paraId="27582C2B" w14:textId="77777777" w:rsidR="009763B2" w:rsidRPr="00C23CC1" w:rsidRDefault="009763B2">
      <w:pPr>
        <w:spacing w:line="240" w:lineRule="auto"/>
        <w:rPr>
          <w:rFonts w:ascii="Times New Roman" w:eastAsia="Times New Roman" w:hAnsi="Times New Roman" w:cs="Times New Roman"/>
          <w:sz w:val="20"/>
          <w:szCs w:val="20"/>
          <w:lang w:val="en-GB"/>
        </w:rPr>
      </w:pPr>
    </w:p>
    <w:p w14:paraId="7CA32F2E" w14:textId="77777777" w:rsidR="009763B2" w:rsidRDefault="00303CB3">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ED4D4C9" wp14:editId="45F413B6">
            <wp:extent cx="1733550" cy="21717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733550" cy="2171700"/>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3FA50E26" wp14:editId="3A1CAA43">
            <wp:extent cx="1733550" cy="2171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733550" cy="2171700"/>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78BC99BD" wp14:editId="7662D9D9">
            <wp:extent cx="1733550" cy="2171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733550" cy="2171700"/>
                    </a:xfrm>
                    <a:prstGeom prst="rect">
                      <a:avLst/>
                    </a:prstGeom>
                    <a:ln/>
                  </pic:spPr>
                </pic:pic>
              </a:graphicData>
            </a:graphic>
          </wp:inline>
        </w:drawing>
      </w:r>
    </w:p>
    <w:p w14:paraId="1B55F571" w14:textId="77777777" w:rsidR="009763B2" w:rsidRDefault="009763B2">
      <w:pPr>
        <w:spacing w:line="240" w:lineRule="auto"/>
        <w:rPr>
          <w:rFonts w:ascii="Times New Roman" w:eastAsia="Times New Roman" w:hAnsi="Times New Roman" w:cs="Times New Roman"/>
          <w:sz w:val="20"/>
          <w:szCs w:val="20"/>
        </w:rPr>
      </w:pPr>
    </w:p>
    <w:p w14:paraId="4BB5C219" w14:textId="77777777" w:rsidR="009763B2" w:rsidRPr="00C23CC1" w:rsidRDefault="00303CB3" w:rsidP="00C23CC1">
      <w:pPr>
        <w:spacing w:line="220" w:lineRule="exact"/>
        <w:rPr>
          <w:rFonts w:ascii="Times New Roman" w:eastAsia="Times New Roman" w:hAnsi="Times New Roman" w:cs="Times New Roman"/>
          <w:sz w:val="20"/>
          <w:szCs w:val="20"/>
          <w:lang w:val="en-GB"/>
        </w:rPr>
      </w:pPr>
      <w:r w:rsidRPr="00C23CC1">
        <w:rPr>
          <w:rFonts w:ascii="Times New Roman" w:eastAsia="Times New Roman" w:hAnsi="Times New Roman" w:cs="Times New Roman"/>
          <w:sz w:val="20"/>
          <w:szCs w:val="20"/>
          <w:lang w:val="en-GB"/>
        </w:rPr>
        <w:t>Figure 6. a: Distribution of stress within case study 1. b: Distribution of radii within case study 1. c: Distribution of moments within case study 1. measured at 40 probe points of the model.</w:t>
      </w:r>
    </w:p>
    <w:p w14:paraId="461E6043" w14:textId="77777777" w:rsidR="009763B2" w:rsidRPr="00C23CC1" w:rsidRDefault="009763B2">
      <w:pPr>
        <w:spacing w:line="240" w:lineRule="auto"/>
        <w:rPr>
          <w:rFonts w:ascii="Times New Roman" w:eastAsia="Times New Roman" w:hAnsi="Times New Roman" w:cs="Times New Roman"/>
          <w:sz w:val="20"/>
          <w:szCs w:val="20"/>
          <w:lang w:val="en-GB"/>
        </w:rPr>
      </w:pPr>
    </w:p>
    <w:p w14:paraId="165FB7F8" w14:textId="77777777" w:rsidR="009763B2" w:rsidRDefault="00303CB3">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94C5324" wp14:editId="101E68EB">
            <wp:extent cx="1724025" cy="21717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724025" cy="2171700"/>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79ABB4DE" wp14:editId="4B469D03">
            <wp:extent cx="1733550" cy="21717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733550" cy="2171700"/>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6F02595F" wp14:editId="482B972F">
            <wp:extent cx="1733550" cy="21621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733550" cy="2162175"/>
                    </a:xfrm>
                    <a:prstGeom prst="rect">
                      <a:avLst/>
                    </a:prstGeom>
                    <a:ln/>
                  </pic:spPr>
                </pic:pic>
              </a:graphicData>
            </a:graphic>
          </wp:inline>
        </w:drawing>
      </w:r>
    </w:p>
    <w:p w14:paraId="71215F76" w14:textId="77777777" w:rsidR="009763B2" w:rsidRDefault="009763B2">
      <w:pPr>
        <w:spacing w:line="240" w:lineRule="auto"/>
        <w:rPr>
          <w:rFonts w:ascii="Times New Roman" w:eastAsia="Times New Roman" w:hAnsi="Times New Roman" w:cs="Times New Roman"/>
          <w:sz w:val="20"/>
          <w:szCs w:val="20"/>
        </w:rPr>
      </w:pPr>
    </w:p>
    <w:p w14:paraId="28581ED1" w14:textId="77777777" w:rsidR="009763B2" w:rsidRPr="00C23CC1" w:rsidRDefault="00303CB3" w:rsidP="00C23CC1">
      <w:pPr>
        <w:spacing w:line="220" w:lineRule="exact"/>
        <w:jc w:val="both"/>
        <w:rPr>
          <w:rFonts w:ascii="Times New Roman" w:eastAsia="Times New Roman" w:hAnsi="Times New Roman" w:cs="Times New Roman"/>
          <w:sz w:val="20"/>
          <w:szCs w:val="20"/>
          <w:lang w:val="en-GB"/>
        </w:rPr>
      </w:pPr>
      <w:r w:rsidRPr="00C23CC1">
        <w:rPr>
          <w:rFonts w:ascii="Times New Roman" w:eastAsia="Times New Roman" w:hAnsi="Times New Roman" w:cs="Times New Roman"/>
          <w:sz w:val="20"/>
          <w:szCs w:val="20"/>
          <w:lang w:val="en-GB"/>
        </w:rPr>
        <w:t>Figure 7. a: Distribution of stress within case study 2. b: Distribution of radii within case study 2. c: Distribution of moments within case study 2. measured at 368 probe points of the model.</w:t>
      </w:r>
    </w:p>
    <w:p w14:paraId="57A2EF99" w14:textId="77777777" w:rsidR="009763B2" w:rsidRDefault="00303CB3" w:rsidP="00C23CC1">
      <w:pPr>
        <w:numPr>
          <w:ilvl w:val="0"/>
          <w:numId w:val="1"/>
        </w:numPr>
        <w:spacing w:before="480" w:after="240" w:line="240" w:lineRule="exact"/>
        <w:jc w:val="both"/>
      </w:pPr>
      <w:r>
        <w:rPr>
          <w:rFonts w:ascii="Times New Roman" w:eastAsia="Times New Roman" w:hAnsi="Times New Roman" w:cs="Times New Roman"/>
        </w:rPr>
        <w:t>CONCLUSION</w:t>
      </w:r>
    </w:p>
    <w:p w14:paraId="3D8B9E39" w14:textId="16141DE1" w:rsidR="00825CA7" w:rsidRPr="00F36822" w:rsidRDefault="00303CB3" w:rsidP="00F36822">
      <w:pPr>
        <w:spacing w:line="240" w:lineRule="exact"/>
        <w:jc w:val="both"/>
        <w:rPr>
          <w:rFonts w:ascii="Times New Roman" w:eastAsia="Times New Roman" w:hAnsi="Times New Roman" w:cs="Times New Roman"/>
          <w:lang w:val="en-GB"/>
        </w:rPr>
      </w:pPr>
      <w:r w:rsidRPr="00C23CC1">
        <w:rPr>
          <w:rFonts w:ascii="Times New Roman" w:eastAsia="Times New Roman" w:hAnsi="Times New Roman" w:cs="Times New Roman"/>
          <w:lang w:val="en-GB"/>
        </w:rPr>
        <w:t>The calculated equivalent stress (Figure 6a, Figure 7a) proves that the algorithm can achieve shape and size optimisation. When evaluating the resulting lattice structures (Figure</w:t>
      </w:r>
      <w:r w:rsidR="00154D00">
        <w:rPr>
          <w:rFonts w:ascii="Times New Roman" w:eastAsia="Times New Roman" w:hAnsi="Times New Roman" w:cs="Times New Roman"/>
          <w:lang w:val="en-GB"/>
        </w:rPr>
        <w:t xml:space="preserve"> </w:t>
      </w:r>
      <w:r w:rsidRPr="00C23CC1">
        <w:rPr>
          <w:rFonts w:ascii="Times New Roman" w:eastAsia="Times New Roman" w:hAnsi="Times New Roman" w:cs="Times New Roman"/>
          <w:lang w:val="en-GB"/>
        </w:rPr>
        <w:t xml:space="preserve">4, Figure 5), an adaptation along the tension and compression stress trajectories becomes apparent. Nevertheless, several possibilities to improve the algorithms' accuracy presented themselves while the research was conducted. Since the relationship between radius and volume in a cylinder </w:t>
      </w:r>
      <w:r w:rsidRPr="00F36822">
        <w:rPr>
          <w:rFonts w:ascii="Times New Roman" w:eastAsia="Times New Roman" w:hAnsi="Times New Roman" w:cs="Times New Roman"/>
          <w:lang w:val="en-GB"/>
        </w:rPr>
        <w:lastRenderedPageBreak/>
        <w:t>is not linear, altering the cross-sections by volume would be closer to natural ossification. A fixed overall volume during the simulation would mirror the reuse of bone tissue by real osteoblasts and osteoclasts. The consideration of torsion, shear forces, slenderness, and material strength</w:t>
      </w:r>
      <w:r w:rsidR="006444DF" w:rsidRPr="00F36822">
        <w:rPr>
          <w:rFonts w:ascii="Times New Roman" w:eastAsia="Times New Roman" w:hAnsi="Times New Roman" w:cs="Times New Roman"/>
          <w:lang w:val="en-GB"/>
        </w:rPr>
        <w:t xml:space="preserve"> in the calculation</w:t>
      </w:r>
      <w:r w:rsidRPr="00F36822">
        <w:rPr>
          <w:rFonts w:ascii="Times New Roman" w:eastAsia="Times New Roman" w:hAnsi="Times New Roman" w:cs="Times New Roman"/>
          <w:lang w:val="en-GB"/>
        </w:rPr>
        <w:t xml:space="preserve"> would increase the accuracy of the optimisation and would allow for material optimisation, targeting uniformly high utilisation grades just below 1</w:t>
      </w:r>
      <w:r w:rsidR="000174DC" w:rsidRPr="00F36822">
        <w:rPr>
          <w:rFonts w:ascii="Times New Roman" w:eastAsia="Times New Roman" w:hAnsi="Times New Roman" w:cs="Times New Roman"/>
          <w:lang w:val="en-GB"/>
        </w:rPr>
        <w:t>.</w:t>
      </w:r>
      <w:r w:rsidRPr="00F36822">
        <w:rPr>
          <w:rFonts w:ascii="Times New Roman" w:eastAsia="Times New Roman" w:hAnsi="Times New Roman" w:cs="Times New Roman"/>
          <w:lang w:val="en-GB"/>
        </w:rPr>
        <w:t>0 in all members.</w:t>
      </w:r>
    </w:p>
    <w:p w14:paraId="0431AAF7" w14:textId="15EEF757" w:rsidR="000174DC" w:rsidRPr="00F36822" w:rsidRDefault="006444DF" w:rsidP="002270DF">
      <w:pPr>
        <w:spacing w:line="240" w:lineRule="exact"/>
        <w:ind w:firstLine="142"/>
        <w:jc w:val="both"/>
        <w:rPr>
          <w:rFonts w:ascii="Times New Roman" w:eastAsia="Times New Roman" w:hAnsi="Times New Roman" w:cs="Times New Roman"/>
          <w:sz w:val="20"/>
          <w:szCs w:val="20"/>
          <w:lang w:val="en-GB"/>
        </w:rPr>
      </w:pPr>
      <w:r w:rsidRPr="00F36822">
        <w:rPr>
          <w:rFonts w:ascii="Times New Roman" w:eastAsia="Times New Roman" w:hAnsi="Times New Roman" w:cs="Times New Roman"/>
          <w:lang w:val="en-GB"/>
        </w:rPr>
        <w:t>Overall,</w:t>
      </w:r>
      <w:r w:rsidR="00303CB3" w:rsidRPr="00F36822">
        <w:rPr>
          <w:rFonts w:ascii="Times New Roman" w:eastAsia="Times New Roman" w:hAnsi="Times New Roman" w:cs="Times New Roman"/>
          <w:lang w:val="en-GB"/>
        </w:rPr>
        <w:t xml:space="preserve"> the agent-based approach has several drawbacks. The artificial agents' limited vision, limited movement, and limited effect pose an additional processing layer and make it inferior to conventional structural optimisation methods, where the size and shape of the elements are the results of a direct calculation.</w:t>
      </w:r>
      <w:r w:rsidR="00825CA7" w:rsidRPr="00F36822">
        <w:rPr>
          <w:rFonts w:ascii="Times New Roman" w:eastAsia="Times New Roman" w:hAnsi="Times New Roman" w:cs="Times New Roman"/>
          <w:lang w:val="en-GB"/>
        </w:rPr>
        <w:t xml:space="preserve"> </w:t>
      </w:r>
      <w:r w:rsidR="00303CB3" w:rsidRPr="00F36822">
        <w:rPr>
          <w:rFonts w:ascii="Times New Roman" w:eastAsia="Times New Roman" w:hAnsi="Times New Roman" w:cs="Times New Roman"/>
          <w:lang w:val="en-GB"/>
        </w:rPr>
        <w:t xml:space="preserve">Nonetheless, natural ossification cannot be described in a single optimal state but only as a process of successive actions of multiple agents influencing </w:t>
      </w:r>
      <w:r w:rsidR="00F36822" w:rsidRPr="00F36822">
        <w:rPr>
          <w:rFonts w:ascii="Times New Roman" w:eastAsia="Times New Roman" w:hAnsi="Times New Roman" w:cs="Times New Roman"/>
          <w:lang w:val="en-GB"/>
        </w:rPr>
        <w:t>each other</w:t>
      </w:r>
      <w:r w:rsidR="00303CB3" w:rsidRPr="00F36822">
        <w:rPr>
          <w:rFonts w:ascii="Times New Roman" w:eastAsia="Times New Roman" w:hAnsi="Times New Roman" w:cs="Times New Roman"/>
          <w:lang w:val="en-GB"/>
        </w:rPr>
        <w:t>. This becomes evident by changing the starting point of a single agent, which has a non-linear impact and completely changes the</w:t>
      </w:r>
      <w:r w:rsidR="00154D00" w:rsidRPr="00F36822">
        <w:rPr>
          <w:rFonts w:ascii="Times New Roman" w:eastAsia="Times New Roman" w:hAnsi="Times New Roman" w:cs="Times New Roman"/>
          <w:lang w:val="en-GB"/>
        </w:rPr>
        <w:t xml:space="preserve"> structural</w:t>
      </w:r>
      <w:r w:rsidR="00303CB3" w:rsidRPr="00F36822">
        <w:rPr>
          <w:rFonts w:ascii="Times New Roman" w:eastAsia="Times New Roman" w:hAnsi="Times New Roman" w:cs="Times New Roman"/>
          <w:lang w:val="en-GB"/>
        </w:rPr>
        <w:t xml:space="preserve"> outcome</w:t>
      </w:r>
      <w:r w:rsidR="00F36822" w:rsidRPr="00F36822">
        <w:rPr>
          <w:rFonts w:ascii="Times New Roman" w:eastAsia="Times New Roman" w:hAnsi="Times New Roman" w:cs="Times New Roman"/>
          <w:lang w:val="en-GB"/>
        </w:rPr>
        <w:t>,</w:t>
      </w:r>
      <w:r w:rsidR="00825CA7" w:rsidRPr="00F36822">
        <w:rPr>
          <w:rFonts w:ascii="Times New Roman" w:eastAsia="Times New Roman" w:hAnsi="Times New Roman" w:cs="Times New Roman"/>
          <w:lang w:val="en-GB"/>
        </w:rPr>
        <w:t xml:space="preserve"> </w:t>
      </w:r>
      <w:r w:rsidR="00F36822" w:rsidRPr="00F36822">
        <w:rPr>
          <w:rFonts w:ascii="Times New Roman" w:eastAsia="Times New Roman" w:hAnsi="Times New Roman" w:cs="Times New Roman"/>
          <w:lang w:val="en-GB"/>
        </w:rPr>
        <w:t>r</w:t>
      </w:r>
      <w:r w:rsidR="00303CB3" w:rsidRPr="00F36822">
        <w:rPr>
          <w:rFonts w:ascii="Times New Roman" w:eastAsia="Times New Roman" w:hAnsi="Times New Roman" w:cs="Times New Roman"/>
          <w:lang w:val="en-GB"/>
        </w:rPr>
        <w:t xml:space="preserve">esulting in a different local optimum. The initialisation parameters of the algorithm could provide an interesting vantage point for research into the conditions for bone homeostasis, </w:t>
      </w:r>
      <w:proofErr w:type="gramStart"/>
      <w:r w:rsidR="00303CB3" w:rsidRPr="00F36822">
        <w:rPr>
          <w:rFonts w:ascii="Times New Roman" w:eastAsia="Times New Roman" w:hAnsi="Times New Roman" w:cs="Times New Roman"/>
          <w:lang w:val="en-GB"/>
        </w:rPr>
        <w:t>e.g.</w:t>
      </w:r>
      <w:proofErr w:type="gramEnd"/>
      <w:r w:rsidR="00303CB3" w:rsidRPr="00F36822">
        <w:rPr>
          <w:rFonts w:ascii="Times New Roman" w:eastAsia="Times New Roman" w:hAnsi="Times New Roman" w:cs="Times New Roman"/>
          <w:lang w:val="en-GB"/>
        </w:rPr>
        <w:t xml:space="preserve"> implementing agent deactivation and activation and using genetic optimisation with the parameters in table 1 as a gene pool. The agent-based system could be the conceptual ground for an algorithm using reinforcement learning, which, once trained, would reduce the computation time again for orders of magnitude. An agent-based system can serve as a theoretical basis for the realisation of adaptable load-bearing building structures. While the technology for its execution might not exist, the case of application does.</w:t>
      </w:r>
      <w:r w:rsidR="000174DC" w:rsidRPr="00F36822">
        <w:rPr>
          <w:rFonts w:ascii="Times New Roman" w:eastAsia="Times New Roman" w:hAnsi="Times New Roman" w:cs="Times New Roman"/>
          <w:lang w:val="en-GB"/>
        </w:rPr>
        <w:t xml:space="preserve"> </w:t>
      </w:r>
      <w:r w:rsidR="000174DC" w:rsidRPr="00F36822">
        <w:rPr>
          <w:rFonts w:ascii="Times New Roman" w:eastAsia="Times New Roman" w:hAnsi="Times New Roman" w:cs="Times New Roman"/>
          <w:lang w:val="en-GB"/>
        </w:rPr>
        <w:t>The code of the algorithm is publicly available at:</w:t>
      </w:r>
      <w:r w:rsidR="000174DC" w:rsidRPr="00F36822">
        <w:rPr>
          <w:rFonts w:ascii="Times New Roman" w:hAnsi="Times New Roman" w:cs="Times New Roman"/>
          <w:lang w:val="en-GB"/>
        </w:rPr>
        <w:t xml:space="preserve"> </w:t>
      </w:r>
      <w:hyperlink r:id="rId17" w:history="1">
        <w:r w:rsidR="000174DC" w:rsidRPr="00F36822">
          <w:rPr>
            <w:rStyle w:val="Hyperlink"/>
            <w:rFonts w:ascii="Times New Roman" w:eastAsia="Times New Roman" w:hAnsi="Times New Roman" w:cs="Times New Roman"/>
            <w:lang w:val="en-GB"/>
          </w:rPr>
          <w:t>https://github.com/rolfstarke/artificial-ossification</w:t>
        </w:r>
      </w:hyperlink>
    </w:p>
    <w:p w14:paraId="66DAD7F7" w14:textId="77777777" w:rsidR="009763B2" w:rsidRDefault="00303CB3" w:rsidP="00C23CC1">
      <w:pPr>
        <w:spacing w:before="480" w:after="240" w:line="240" w:lineRule="exact"/>
        <w:jc w:val="both"/>
        <w:rPr>
          <w:rFonts w:ascii="Times New Roman" w:eastAsia="Times New Roman" w:hAnsi="Times New Roman" w:cs="Times New Roman"/>
          <w:sz w:val="20"/>
          <w:szCs w:val="20"/>
        </w:rPr>
      </w:pPr>
      <w:r>
        <w:rPr>
          <w:rFonts w:ascii="Times New Roman" w:eastAsia="Times New Roman" w:hAnsi="Times New Roman" w:cs="Times New Roman"/>
        </w:rPr>
        <w:t>REFERENCES</w:t>
      </w:r>
    </w:p>
    <w:p w14:paraId="749C0B73" w14:textId="77777777" w:rsidR="009763B2" w:rsidRPr="000174DC" w:rsidRDefault="00303CB3" w:rsidP="000174DC">
      <w:pPr>
        <w:spacing w:line="220" w:lineRule="exact"/>
        <w:ind w:left="284" w:hanging="283"/>
        <w:jc w:val="both"/>
        <w:rPr>
          <w:rFonts w:ascii="Times New Roman" w:eastAsia="Times New Roman" w:hAnsi="Times New Roman" w:cs="Times New Roman"/>
          <w:sz w:val="20"/>
          <w:szCs w:val="20"/>
          <w:lang w:val="en-GB"/>
        </w:rPr>
      </w:pPr>
      <w:r w:rsidRPr="000174DC">
        <w:rPr>
          <w:rFonts w:ascii="Times New Roman" w:eastAsia="Times New Roman" w:hAnsi="Times New Roman" w:cs="Times New Roman"/>
          <w:sz w:val="20"/>
          <w:szCs w:val="20"/>
        </w:rPr>
        <w:t xml:space="preserve">Baumgartner, A., Harzheim, L., </w:t>
      </w:r>
      <w:proofErr w:type="spellStart"/>
      <w:r w:rsidRPr="000174DC">
        <w:rPr>
          <w:rFonts w:ascii="Times New Roman" w:eastAsia="Times New Roman" w:hAnsi="Times New Roman" w:cs="Times New Roman"/>
          <w:sz w:val="20"/>
          <w:szCs w:val="20"/>
        </w:rPr>
        <w:t>Mattheck</w:t>
      </w:r>
      <w:proofErr w:type="spellEnd"/>
      <w:r w:rsidRPr="000174DC">
        <w:rPr>
          <w:rFonts w:ascii="Times New Roman" w:eastAsia="Times New Roman" w:hAnsi="Times New Roman" w:cs="Times New Roman"/>
          <w:sz w:val="20"/>
          <w:szCs w:val="20"/>
        </w:rPr>
        <w:t xml:space="preserve">, C., 1992. </w:t>
      </w:r>
      <w:r w:rsidRPr="000174DC">
        <w:rPr>
          <w:rFonts w:ascii="Times New Roman" w:eastAsia="Times New Roman" w:hAnsi="Times New Roman" w:cs="Times New Roman"/>
          <w:sz w:val="20"/>
          <w:szCs w:val="20"/>
          <w:lang w:val="en-GB"/>
        </w:rPr>
        <w:t>SK0 (soft kill option): the biological way to find an optimum structure topology 7.</w:t>
      </w:r>
    </w:p>
    <w:p w14:paraId="21702A1F" w14:textId="77777777" w:rsidR="009763B2" w:rsidRPr="000174DC" w:rsidRDefault="00303CB3" w:rsidP="00F36822">
      <w:pPr>
        <w:spacing w:line="220" w:lineRule="exact"/>
        <w:ind w:left="284" w:hanging="284"/>
        <w:jc w:val="both"/>
        <w:rPr>
          <w:rFonts w:ascii="Times New Roman" w:eastAsia="Times New Roman" w:hAnsi="Times New Roman" w:cs="Times New Roman"/>
          <w:sz w:val="20"/>
          <w:szCs w:val="20"/>
          <w:lang w:val="en-GB"/>
        </w:rPr>
      </w:pPr>
      <w:r w:rsidRPr="000174DC">
        <w:rPr>
          <w:rFonts w:ascii="Times New Roman" w:eastAsia="Times New Roman" w:hAnsi="Times New Roman" w:cs="Times New Roman"/>
          <w:sz w:val="20"/>
          <w:szCs w:val="20"/>
          <w:lang w:val="en-GB"/>
        </w:rPr>
        <w:t xml:space="preserve">Block, P., 2009. Thrust Network Analysis. Exploring three-dimensional equilibrium. PhD dissertation, Massachusetts Institute of Technology. </w:t>
      </w:r>
    </w:p>
    <w:p w14:paraId="670CBE1A" w14:textId="77777777" w:rsidR="009763B2" w:rsidRPr="000174DC" w:rsidRDefault="00303CB3" w:rsidP="00F36822">
      <w:pPr>
        <w:spacing w:line="220" w:lineRule="exact"/>
        <w:ind w:left="284" w:hanging="284"/>
        <w:jc w:val="both"/>
        <w:rPr>
          <w:rFonts w:ascii="Times New Roman" w:eastAsia="Times New Roman" w:hAnsi="Times New Roman" w:cs="Times New Roman"/>
          <w:sz w:val="20"/>
          <w:szCs w:val="20"/>
          <w:lang w:val="en-GB"/>
        </w:rPr>
      </w:pPr>
      <w:r w:rsidRPr="000174DC">
        <w:rPr>
          <w:rFonts w:ascii="Times New Roman" w:eastAsia="Times New Roman" w:hAnsi="Times New Roman" w:cs="Times New Roman"/>
          <w:sz w:val="20"/>
          <w:szCs w:val="20"/>
          <w:lang w:val="en-GB"/>
        </w:rPr>
        <w:t xml:space="preserve">Block, P., Van Mele, T., </w:t>
      </w:r>
      <w:proofErr w:type="spellStart"/>
      <w:r w:rsidRPr="000174DC">
        <w:rPr>
          <w:rFonts w:ascii="Times New Roman" w:eastAsia="Times New Roman" w:hAnsi="Times New Roman" w:cs="Times New Roman"/>
          <w:sz w:val="20"/>
          <w:szCs w:val="20"/>
          <w:lang w:val="en-GB"/>
        </w:rPr>
        <w:t>Rippmann</w:t>
      </w:r>
      <w:proofErr w:type="spellEnd"/>
      <w:r w:rsidRPr="000174DC">
        <w:rPr>
          <w:rFonts w:ascii="Times New Roman" w:eastAsia="Times New Roman" w:hAnsi="Times New Roman" w:cs="Times New Roman"/>
          <w:sz w:val="20"/>
          <w:szCs w:val="20"/>
          <w:lang w:val="en-GB"/>
        </w:rPr>
        <w:t>, M., Paulson, N., 2017, Beyond Bending. Reimagining compression shells, Munich: Edition Detail 2017. 64-75.</w:t>
      </w:r>
    </w:p>
    <w:p w14:paraId="6EE5D94A" w14:textId="77777777" w:rsidR="009763B2" w:rsidRPr="000174DC" w:rsidRDefault="00303CB3" w:rsidP="000174DC">
      <w:pPr>
        <w:spacing w:line="220" w:lineRule="exact"/>
        <w:ind w:left="284" w:hanging="283"/>
        <w:jc w:val="both"/>
        <w:rPr>
          <w:rFonts w:ascii="Times New Roman" w:eastAsia="Times New Roman" w:hAnsi="Times New Roman" w:cs="Times New Roman"/>
          <w:color w:val="1155CC"/>
          <w:sz w:val="20"/>
          <w:szCs w:val="20"/>
          <w:u w:val="single"/>
          <w:lang w:val="en-GB"/>
        </w:rPr>
      </w:pPr>
      <w:r w:rsidRPr="000174DC">
        <w:rPr>
          <w:rFonts w:ascii="Times New Roman" w:eastAsia="Times New Roman" w:hAnsi="Times New Roman" w:cs="Times New Roman"/>
          <w:sz w:val="20"/>
          <w:szCs w:val="20"/>
          <w:lang w:val="en-GB"/>
        </w:rPr>
        <w:t xml:space="preserve">Boyle, C., Kim, I.Y., 2011. Three-dimensional micro-level computational study of Wolff’s law via trabecular bone </w:t>
      </w:r>
      <w:proofErr w:type="spellStart"/>
      <w:r w:rsidRPr="000174DC">
        <w:rPr>
          <w:rFonts w:ascii="Times New Roman" w:eastAsia="Times New Roman" w:hAnsi="Times New Roman" w:cs="Times New Roman"/>
          <w:sz w:val="20"/>
          <w:szCs w:val="20"/>
          <w:lang w:val="en-GB"/>
        </w:rPr>
        <w:t>remodeling</w:t>
      </w:r>
      <w:proofErr w:type="spellEnd"/>
      <w:r w:rsidRPr="000174DC">
        <w:rPr>
          <w:rFonts w:ascii="Times New Roman" w:eastAsia="Times New Roman" w:hAnsi="Times New Roman" w:cs="Times New Roman"/>
          <w:sz w:val="20"/>
          <w:szCs w:val="20"/>
          <w:lang w:val="en-GB"/>
        </w:rPr>
        <w:t xml:space="preserve"> in the human proximal femur using design space topology optimization. Journal of Biomechanics 44, 935–942.</w:t>
      </w:r>
      <w:hyperlink r:id="rId18">
        <w:r w:rsidRPr="000174DC">
          <w:rPr>
            <w:rFonts w:ascii="Times New Roman" w:eastAsia="Times New Roman" w:hAnsi="Times New Roman" w:cs="Times New Roman"/>
            <w:sz w:val="20"/>
            <w:szCs w:val="20"/>
            <w:lang w:val="en-GB"/>
          </w:rPr>
          <w:t xml:space="preserve"> </w:t>
        </w:r>
      </w:hyperlink>
    </w:p>
    <w:p w14:paraId="02CDD0AA" w14:textId="04A9EB29" w:rsidR="009763B2" w:rsidRPr="000174DC" w:rsidRDefault="00303CB3" w:rsidP="000174DC">
      <w:pPr>
        <w:spacing w:line="220" w:lineRule="exact"/>
        <w:ind w:left="284" w:hanging="283"/>
        <w:jc w:val="both"/>
        <w:rPr>
          <w:rFonts w:ascii="Times New Roman" w:eastAsia="Times New Roman" w:hAnsi="Times New Roman" w:cs="Times New Roman"/>
          <w:sz w:val="20"/>
          <w:szCs w:val="20"/>
          <w:lang w:val="en-GB"/>
        </w:rPr>
      </w:pPr>
      <w:proofErr w:type="spellStart"/>
      <w:r w:rsidRPr="000174DC">
        <w:rPr>
          <w:rFonts w:ascii="Times New Roman" w:eastAsia="Times New Roman" w:hAnsi="Times New Roman" w:cs="Times New Roman"/>
          <w:sz w:val="20"/>
          <w:szCs w:val="20"/>
          <w:lang w:val="en-GB"/>
        </w:rPr>
        <w:t>Cavazzuti</w:t>
      </w:r>
      <w:proofErr w:type="spellEnd"/>
      <w:r w:rsidRPr="000174DC">
        <w:rPr>
          <w:rFonts w:ascii="Times New Roman" w:eastAsia="Times New Roman" w:hAnsi="Times New Roman" w:cs="Times New Roman"/>
          <w:sz w:val="20"/>
          <w:szCs w:val="20"/>
          <w:lang w:val="en-GB"/>
        </w:rPr>
        <w:t xml:space="preserve">, M., Baldini, A., Bertocchi, E., Costi, D., Torricelli, E., Moruzzi, P., 2011. High performance automotive chassis design: a topology </w:t>
      </w:r>
      <w:proofErr w:type="gramStart"/>
      <w:r w:rsidRPr="000174DC">
        <w:rPr>
          <w:rFonts w:ascii="Times New Roman" w:eastAsia="Times New Roman" w:hAnsi="Times New Roman" w:cs="Times New Roman"/>
          <w:sz w:val="20"/>
          <w:szCs w:val="20"/>
          <w:lang w:val="en-GB"/>
        </w:rPr>
        <w:t>optimization based</w:t>
      </w:r>
      <w:proofErr w:type="gramEnd"/>
      <w:r w:rsidRPr="000174DC">
        <w:rPr>
          <w:rFonts w:ascii="Times New Roman" w:eastAsia="Times New Roman" w:hAnsi="Times New Roman" w:cs="Times New Roman"/>
          <w:sz w:val="20"/>
          <w:szCs w:val="20"/>
          <w:lang w:val="en-GB"/>
        </w:rPr>
        <w:t xml:space="preserve"> approach. Struct Multidisc </w:t>
      </w:r>
      <w:proofErr w:type="spellStart"/>
      <w:r w:rsidRPr="000174DC">
        <w:rPr>
          <w:rFonts w:ascii="Times New Roman" w:eastAsia="Times New Roman" w:hAnsi="Times New Roman" w:cs="Times New Roman"/>
          <w:sz w:val="20"/>
          <w:szCs w:val="20"/>
          <w:lang w:val="en-GB"/>
        </w:rPr>
        <w:t>Optim</w:t>
      </w:r>
      <w:proofErr w:type="spellEnd"/>
      <w:r w:rsidRPr="000174DC">
        <w:rPr>
          <w:rFonts w:ascii="Times New Roman" w:eastAsia="Times New Roman" w:hAnsi="Times New Roman" w:cs="Times New Roman"/>
          <w:sz w:val="20"/>
          <w:szCs w:val="20"/>
          <w:lang w:val="en-GB"/>
        </w:rPr>
        <w:t xml:space="preserve"> 44, 45–56.</w:t>
      </w:r>
    </w:p>
    <w:p w14:paraId="05AF26BD" w14:textId="324E1445" w:rsidR="00425E34" w:rsidRPr="000174DC" w:rsidRDefault="00425E34" w:rsidP="000174DC">
      <w:pPr>
        <w:spacing w:line="220" w:lineRule="exact"/>
        <w:ind w:left="284" w:hanging="283"/>
        <w:jc w:val="both"/>
        <w:rPr>
          <w:rFonts w:ascii="Times New Roman" w:eastAsia="Times New Roman" w:hAnsi="Times New Roman" w:cs="Times New Roman"/>
          <w:color w:val="1155CC"/>
          <w:sz w:val="20"/>
          <w:szCs w:val="20"/>
          <w:u w:val="single"/>
          <w:lang w:val="en-GB"/>
        </w:rPr>
      </w:pPr>
      <w:r w:rsidRPr="000174DC">
        <w:rPr>
          <w:rFonts w:ascii="Times New Roman" w:hAnsi="Times New Roman" w:cs="Times New Roman"/>
          <w:color w:val="000000"/>
          <w:sz w:val="20"/>
          <w:szCs w:val="20"/>
          <w:lang w:val="en-GB"/>
        </w:rPr>
        <w:t xml:space="preserve">Hughes, T.J.R., 2000. The finite element method: linear static and dynamic finite element analysis. </w:t>
      </w:r>
      <w:r w:rsidRPr="000174DC">
        <w:rPr>
          <w:rFonts w:ascii="Times New Roman" w:hAnsi="Times New Roman" w:cs="Times New Roman"/>
          <w:color w:val="000000"/>
          <w:sz w:val="20"/>
          <w:szCs w:val="20"/>
        </w:rPr>
        <w:t xml:space="preserve">Dover Publications, </w:t>
      </w:r>
      <w:proofErr w:type="spellStart"/>
      <w:r w:rsidRPr="000174DC">
        <w:rPr>
          <w:rFonts w:ascii="Times New Roman" w:hAnsi="Times New Roman" w:cs="Times New Roman"/>
          <w:color w:val="000000"/>
          <w:sz w:val="20"/>
          <w:szCs w:val="20"/>
        </w:rPr>
        <w:t>Mineola</w:t>
      </w:r>
      <w:proofErr w:type="spellEnd"/>
      <w:r w:rsidRPr="000174DC">
        <w:rPr>
          <w:rFonts w:ascii="Times New Roman" w:hAnsi="Times New Roman" w:cs="Times New Roman"/>
          <w:color w:val="000000"/>
          <w:sz w:val="20"/>
          <w:szCs w:val="20"/>
        </w:rPr>
        <w:t>, NY.</w:t>
      </w:r>
    </w:p>
    <w:p w14:paraId="2CCAC913" w14:textId="77777777" w:rsidR="009763B2" w:rsidRPr="000174DC" w:rsidRDefault="00303CB3" w:rsidP="000174DC">
      <w:pPr>
        <w:spacing w:line="220" w:lineRule="exact"/>
        <w:ind w:left="284" w:hanging="283"/>
        <w:jc w:val="both"/>
        <w:rPr>
          <w:rFonts w:ascii="Times New Roman" w:eastAsia="Times New Roman" w:hAnsi="Times New Roman" w:cs="Times New Roman"/>
          <w:color w:val="1155CC"/>
          <w:sz w:val="20"/>
          <w:szCs w:val="20"/>
          <w:u w:val="single"/>
          <w:lang w:val="en-GB"/>
        </w:rPr>
      </w:pPr>
      <w:r w:rsidRPr="000174DC">
        <w:rPr>
          <w:rFonts w:ascii="Times New Roman" w:eastAsia="Times New Roman" w:hAnsi="Times New Roman" w:cs="Times New Roman"/>
          <w:sz w:val="20"/>
          <w:szCs w:val="20"/>
          <w:lang w:val="en-GB"/>
        </w:rPr>
        <w:t>Jang, I.G., Kim, I.Y., 2008. Computational study of Wolff’s law with trabecular architecture in the human proximal femur using topology optimization. Journal of Biomechanics 41, 2353–2361.</w:t>
      </w:r>
    </w:p>
    <w:p w14:paraId="7A90A409" w14:textId="77777777" w:rsidR="009763B2" w:rsidRPr="000174DC" w:rsidRDefault="00303CB3" w:rsidP="000174DC">
      <w:pPr>
        <w:spacing w:line="220" w:lineRule="exact"/>
        <w:ind w:left="284" w:hanging="283"/>
        <w:jc w:val="both"/>
        <w:rPr>
          <w:rFonts w:ascii="Times New Roman" w:eastAsia="Times New Roman" w:hAnsi="Times New Roman" w:cs="Times New Roman"/>
          <w:color w:val="1155CC"/>
          <w:sz w:val="20"/>
          <w:szCs w:val="20"/>
          <w:u w:val="single"/>
          <w:lang w:val="en-GB"/>
        </w:rPr>
      </w:pPr>
      <w:r w:rsidRPr="000174DC">
        <w:rPr>
          <w:rFonts w:ascii="Times New Roman" w:eastAsia="Times New Roman" w:hAnsi="Times New Roman" w:cs="Times New Roman"/>
          <w:sz w:val="20"/>
          <w:szCs w:val="20"/>
          <w:lang w:val="en-GB"/>
        </w:rPr>
        <w:t xml:space="preserve">Januszkiewicz, K., </w:t>
      </w:r>
      <w:proofErr w:type="spellStart"/>
      <w:r w:rsidRPr="000174DC">
        <w:rPr>
          <w:rFonts w:ascii="Times New Roman" w:eastAsia="Times New Roman" w:hAnsi="Times New Roman" w:cs="Times New Roman"/>
          <w:sz w:val="20"/>
          <w:szCs w:val="20"/>
          <w:lang w:val="en-GB"/>
        </w:rPr>
        <w:t>Banachowicz</w:t>
      </w:r>
      <w:proofErr w:type="spellEnd"/>
      <w:r w:rsidRPr="000174DC">
        <w:rPr>
          <w:rFonts w:ascii="Times New Roman" w:eastAsia="Times New Roman" w:hAnsi="Times New Roman" w:cs="Times New Roman"/>
          <w:sz w:val="20"/>
          <w:szCs w:val="20"/>
          <w:lang w:val="en-GB"/>
        </w:rPr>
        <w:t>, M., 2017. Nonlinear Shaping Architecture Designed with Using Evolutionary Structural Optimization Tools. IOP Conf. Ser.: Mater. Sci. Eng. 245, 082042.</w:t>
      </w:r>
    </w:p>
    <w:p w14:paraId="19F1DEB7" w14:textId="77777777" w:rsidR="009763B2" w:rsidRPr="000174DC" w:rsidRDefault="00303CB3" w:rsidP="000174DC">
      <w:pPr>
        <w:spacing w:line="220" w:lineRule="exact"/>
        <w:ind w:left="284" w:hanging="283"/>
        <w:jc w:val="both"/>
        <w:rPr>
          <w:rFonts w:ascii="Times New Roman" w:eastAsia="Times New Roman" w:hAnsi="Times New Roman" w:cs="Times New Roman"/>
          <w:sz w:val="20"/>
          <w:szCs w:val="20"/>
        </w:rPr>
      </w:pPr>
      <w:r w:rsidRPr="000174DC">
        <w:rPr>
          <w:rFonts w:ascii="Times New Roman" w:eastAsia="Times New Roman" w:hAnsi="Times New Roman" w:cs="Times New Roman"/>
          <w:sz w:val="20"/>
          <w:szCs w:val="20"/>
          <w:lang w:val="en-GB"/>
        </w:rPr>
        <w:t xml:space="preserve">Khurana, J.S., Safadi, F.F., 2010. Bone Structure, Development and Bone Biology, in: Essentials in Bone and Soft-Tissue Pathology. </w:t>
      </w:r>
      <w:r w:rsidRPr="000174DC">
        <w:rPr>
          <w:rFonts w:ascii="Times New Roman" w:eastAsia="Times New Roman" w:hAnsi="Times New Roman" w:cs="Times New Roman"/>
          <w:sz w:val="20"/>
          <w:szCs w:val="20"/>
        </w:rPr>
        <w:t>Springer US, Boston, MA, pp. 1–15.</w:t>
      </w:r>
      <w:hyperlink r:id="rId19">
        <w:r w:rsidRPr="000174DC">
          <w:rPr>
            <w:rFonts w:ascii="Times New Roman" w:eastAsia="Times New Roman" w:hAnsi="Times New Roman" w:cs="Times New Roman"/>
            <w:sz w:val="20"/>
            <w:szCs w:val="20"/>
          </w:rPr>
          <w:t xml:space="preserve"> </w:t>
        </w:r>
      </w:hyperlink>
    </w:p>
    <w:p w14:paraId="6EF9C641" w14:textId="1A70603B" w:rsidR="009763B2" w:rsidRPr="000174DC" w:rsidRDefault="00303CB3" w:rsidP="000174DC">
      <w:pPr>
        <w:spacing w:line="220" w:lineRule="exact"/>
        <w:ind w:left="284" w:hanging="283"/>
        <w:jc w:val="both"/>
        <w:rPr>
          <w:rFonts w:ascii="Times New Roman" w:eastAsia="Times New Roman" w:hAnsi="Times New Roman" w:cs="Times New Roman"/>
          <w:color w:val="1155CC"/>
          <w:sz w:val="20"/>
          <w:szCs w:val="20"/>
          <w:u w:val="single"/>
          <w:lang w:val="en-GB"/>
        </w:rPr>
      </w:pPr>
      <w:r w:rsidRPr="000174DC">
        <w:rPr>
          <w:rFonts w:ascii="Times New Roman" w:eastAsia="Times New Roman" w:hAnsi="Times New Roman" w:cs="Times New Roman"/>
          <w:sz w:val="20"/>
          <w:szCs w:val="20"/>
        </w:rPr>
        <w:t xml:space="preserve">Melcher, A., </w:t>
      </w:r>
      <w:proofErr w:type="spellStart"/>
      <w:r w:rsidRPr="000174DC">
        <w:rPr>
          <w:rFonts w:ascii="Times New Roman" w:eastAsia="Times New Roman" w:hAnsi="Times New Roman" w:cs="Times New Roman"/>
          <w:sz w:val="20"/>
          <w:szCs w:val="20"/>
        </w:rPr>
        <w:t>Vukorep</w:t>
      </w:r>
      <w:proofErr w:type="spellEnd"/>
      <w:r w:rsidRPr="000174DC">
        <w:rPr>
          <w:rFonts w:ascii="Times New Roman" w:eastAsia="Times New Roman" w:hAnsi="Times New Roman" w:cs="Times New Roman"/>
          <w:sz w:val="20"/>
          <w:szCs w:val="20"/>
        </w:rPr>
        <w:t xml:space="preserve">, I., Hinze, T., 2019. </w:t>
      </w:r>
      <w:r w:rsidRPr="000174DC">
        <w:rPr>
          <w:rFonts w:ascii="Times New Roman" w:eastAsia="Times New Roman" w:hAnsi="Times New Roman" w:cs="Times New Roman"/>
          <w:sz w:val="20"/>
          <w:szCs w:val="20"/>
          <w:lang w:val="en-GB"/>
        </w:rPr>
        <w:t xml:space="preserve">Construction of Stable and Lightweight Technical Structures Inspired by Ossification of Bones Using </w:t>
      </w:r>
      <w:proofErr w:type="spellStart"/>
      <w:r w:rsidRPr="000174DC">
        <w:rPr>
          <w:rFonts w:ascii="Times New Roman" w:eastAsia="Times New Roman" w:hAnsi="Times New Roman" w:cs="Times New Roman"/>
          <w:sz w:val="20"/>
          <w:szCs w:val="20"/>
          <w:lang w:val="en-GB"/>
        </w:rPr>
        <w:t>Osteogenetic</w:t>
      </w:r>
      <w:proofErr w:type="spellEnd"/>
      <w:r w:rsidRPr="000174DC">
        <w:rPr>
          <w:rFonts w:ascii="Times New Roman" w:eastAsia="Times New Roman" w:hAnsi="Times New Roman" w:cs="Times New Roman"/>
          <w:sz w:val="20"/>
          <w:szCs w:val="20"/>
          <w:lang w:val="en-GB"/>
        </w:rPr>
        <w:t xml:space="preserve"> P Systems, in: Hinze, T., Rozenberg, G., Salomaa, A., </w:t>
      </w:r>
      <w:proofErr w:type="spellStart"/>
      <w:r w:rsidRPr="000174DC">
        <w:rPr>
          <w:rFonts w:ascii="Times New Roman" w:eastAsia="Times New Roman" w:hAnsi="Times New Roman" w:cs="Times New Roman"/>
          <w:sz w:val="20"/>
          <w:szCs w:val="20"/>
          <w:lang w:val="en-GB"/>
        </w:rPr>
        <w:t>Zandron</w:t>
      </w:r>
      <w:proofErr w:type="spellEnd"/>
      <w:r w:rsidRPr="000174DC">
        <w:rPr>
          <w:rFonts w:ascii="Times New Roman" w:eastAsia="Times New Roman" w:hAnsi="Times New Roman" w:cs="Times New Roman"/>
          <w:sz w:val="20"/>
          <w:szCs w:val="20"/>
          <w:lang w:val="en-GB"/>
        </w:rPr>
        <w:t xml:space="preserve">, C. (Eds.), Membrane Computing. Springer </w:t>
      </w:r>
      <w:r w:rsidR="000174DC" w:rsidRPr="000174DC">
        <w:rPr>
          <w:rFonts w:ascii="Times New Roman" w:hAnsi="Times New Roman" w:cs="Times New Roman"/>
          <w:color w:val="000000"/>
          <w:sz w:val="20"/>
          <w:szCs w:val="20"/>
        </w:rPr>
        <w:t xml:space="preserve">Series </w:t>
      </w:r>
      <w:proofErr w:type="spellStart"/>
      <w:r w:rsidR="000174DC" w:rsidRPr="000174DC">
        <w:rPr>
          <w:rFonts w:ascii="Times New Roman" w:hAnsi="Times New Roman" w:cs="Times New Roman"/>
          <w:color w:val="000000"/>
          <w:sz w:val="20"/>
          <w:szCs w:val="20"/>
        </w:rPr>
        <w:t>Lecture</w:t>
      </w:r>
      <w:proofErr w:type="spellEnd"/>
      <w:r w:rsidR="000174DC" w:rsidRPr="000174DC">
        <w:rPr>
          <w:rFonts w:ascii="Times New Roman" w:hAnsi="Times New Roman" w:cs="Times New Roman"/>
          <w:color w:val="000000"/>
          <w:sz w:val="20"/>
          <w:szCs w:val="20"/>
        </w:rPr>
        <w:t xml:space="preserve"> Notes in Computer Science Vol. 11399</w:t>
      </w:r>
      <w:r w:rsidRPr="000174DC">
        <w:rPr>
          <w:rFonts w:ascii="Times New Roman" w:eastAsia="Times New Roman" w:hAnsi="Times New Roman" w:cs="Times New Roman"/>
          <w:sz w:val="20"/>
          <w:szCs w:val="20"/>
          <w:lang w:val="en-GB"/>
        </w:rPr>
        <w:t>, pp. 208–228.</w:t>
      </w:r>
    </w:p>
    <w:p w14:paraId="7F379928" w14:textId="68D8397A" w:rsidR="009763B2" w:rsidRPr="000174DC" w:rsidRDefault="00303CB3" w:rsidP="000174DC">
      <w:pPr>
        <w:spacing w:line="220" w:lineRule="exact"/>
        <w:ind w:left="284" w:hanging="283"/>
        <w:jc w:val="both"/>
        <w:rPr>
          <w:rFonts w:ascii="Times New Roman" w:eastAsia="Times New Roman" w:hAnsi="Times New Roman" w:cs="Times New Roman"/>
          <w:sz w:val="20"/>
          <w:szCs w:val="20"/>
          <w:lang w:val="en-GB"/>
        </w:rPr>
      </w:pPr>
      <w:r w:rsidRPr="000174DC">
        <w:rPr>
          <w:rFonts w:ascii="Times New Roman" w:eastAsia="Times New Roman" w:hAnsi="Times New Roman" w:cs="Times New Roman"/>
          <w:sz w:val="20"/>
          <w:szCs w:val="20"/>
          <w:lang w:val="en-GB"/>
        </w:rPr>
        <w:t>Preisinger, C., 2013. Linking Structure and Parametric Geometry. Architectural Design 83, 110–113.</w:t>
      </w:r>
    </w:p>
    <w:p w14:paraId="4A21EFA9" w14:textId="7DC83519" w:rsidR="00425E34" w:rsidRPr="00425E34" w:rsidRDefault="00425E34" w:rsidP="00C23CC1">
      <w:pPr>
        <w:spacing w:line="220" w:lineRule="exact"/>
        <w:ind w:left="283" w:hanging="283"/>
        <w:jc w:val="both"/>
        <w:rPr>
          <w:rFonts w:ascii="Times New Roman" w:eastAsia="Times New Roman" w:hAnsi="Times New Roman" w:cs="Times New Roman"/>
          <w:color w:val="1155CC"/>
          <w:sz w:val="20"/>
          <w:szCs w:val="20"/>
          <w:u w:val="single"/>
          <w:lang w:val="en-GB"/>
        </w:rPr>
      </w:pPr>
      <w:r w:rsidRPr="00425E34">
        <w:rPr>
          <w:rFonts w:ascii="Times New Roman" w:hAnsi="Times New Roman" w:cs="Times New Roman"/>
          <w:color w:val="000000"/>
          <w:sz w:val="20"/>
          <w:szCs w:val="20"/>
          <w:lang w:val="en-GB"/>
        </w:rPr>
        <w:t xml:space="preserve">Safadi, F.F., Barbe, M.F., Abdelmagid, S.M., Rico, M.C., Aswad, R.A., Litvin, J., Popoff, S.N., 2009. Bone Structure, Development and Bone Biology, in: Khurana, J.S. (Ed.), Bone Pathology. </w:t>
      </w:r>
      <w:r w:rsidRPr="00425E34">
        <w:rPr>
          <w:rFonts w:ascii="Times New Roman" w:hAnsi="Times New Roman" w:cs="Times New Roman"/>
          <w:color w:val="000000"/>
          <w:sz w:val="20"/>
          <w:szCs w:val="20"/>
        </w:rPr>
        <w:t xml:space="preserve">Humana Press, </w:t>
      </w:r>
      <w:proofErr w:type="spellStart"/>
      <w:r w:rsidRPr="00425E34">
        <w:rPr>
          <w:rFonts w:ascii="Times New Roman" w:hAnsi="Times New Roman" w:cs="Times New Roman"/>
          <w:color w:val="000000"/>
          <w:sz w:val="20"/>
          <w:szCs w:val="20"/>
        </w:rPr>
        <w:t>Totowa</w:t>
      </w:r>
      <w:proofErr w:type="spellEnd"/>
      <w:r w:rsidRPr="00425E34">
        <w:rPr>
          <w:rFonts w:ascii="Times New Roman" w:hAnsi="Times New Roman" w:cs="Times New Roman"/>
          <w:color w:val="000000"/>
          <w:sz w:val="20"/>
          <w:szCs w:val="20"/>
        </w:rPr>
        <w:t>, NJ, pp. 1–50.</w:t>
      </w:r>
    </w:p>
    <w:p w14:paraId="12FB82F4" w14:textId="77777777" w:rsidR="009763B2" w:rsidRDefault="00303CB3" w:rsidP="00C23CC1">
      <w:pPr>
        <w:spacing w:line="220" w:lineRule="exact"/>
        <w:ind w:left="283" w:hanging="283"/>
        <w:jc w:val="both"/>
        <w:rPr>
          <w:rFonts w:ascii="Times New Roman" w:eastAsia="Times New Roman" w:hAnsi="Times New Roman" w:cs="Times New Roman"/>
          <w:color w:val="1155CC"/>
          <w:sz w:val="20"/>
          <w:szCs w:val="20"/>
          <w:u w:val="single"/>
        </w:rPr>
      </w:pPr>
      <w:proofErr w:type="spellStart"/>
      <w:r w:rsidRPr="00C23CC1">
        <w:rPr>
          <w:rFonts w:ascii="Times New Roman" w:eastAsia="Times New Roman" w:hAnsi="Times New Roman" w:cs="Times New Roman"/>
          <w:sz w:val="20"/>
          <w:szCs w:val="20"/>
          <w:lang w:val="en-GB"/>
        </w:rPr>
        <w:t>Thiel</w:t>
      </w:r>
      <w:proofErr w:type="spellEnd"/>
      <w:r w:rsidRPr="00C23CC1">
        <w:rPr>
          <w:rFonts w:ascii="Times New Roman" w:eastAsia="Times New Roman" w:hAnsi="Times New Roman" w:cs="Times New Roman"/>
          <w:sz w:val="20"/>
          <w:szCs w:val="20"/>
          <w:lang w:val="en-GB"/>
        </w:rPr>
        <w:t>, A., Reumann, M.K., Boskey, A., Wischmann, J., von Eisenhart-Rothe, R., Mayer-</w:t>
      </w:r>
      <w:proofErr w:type="spellStart"/>
      <w:r w:rsidRPr="00C23CC1">
        <w:rPr>
          <w:rFonts w:ascii="Times New Roman" w:eastAsia="Times New Roman" w:hAnsi="Times New Roman" w:cs="Times New Roman"/>
          <w:sz w:val="20"/>
          <w:szCs w:val="20"/>
          <w:lang w:val="en-GB"/>
        </w:rPr>
        <w:t>Kuckuk</w:t>
      </w:r>
      <w:proofErr w:type="spellEnd"/>
      <w:r w:rsidRPr="00C23CC1">
        <w:rPr>
          <w:rFonts w:ascii="Times New Roman" w:eastAsia="Times New Roman" w:hAnsi="Times New Roman" w:cs="Times New Roman"/>
          <w:sz w:val="20"/>
          <w:szCs w:val="20"/>
          <w:lang w:val="en-GB"/>
        </w:rPr>
        <w:t xml:space="preserve">, P., 2018. Osteoblast migration in vertebrate bone. </w:t>
      </w:r>
      <w:proofErr w:type="spellStart"/>
      <w:r>
        <w:rPr>
          <w:rFonts w:ascii="Times New Roman" w:eastAsia="Times New Roman" w:hAnsi="Times New Roman" w:cs="Times New Roman"/>
          <w:sz w:val="20"/>
          <w:szCs w:val="20"/>
        </w:rPr>
        <w:t>Biol</w:t>
      </w:r>
      <w:proofErr w:type="spellEnd"/>
      <w:r>
        <w:rPr>
          <w:rFonts w:ascii="Times New Roman" w:eastAsia="Times New Roman" w:hAnsi="Times New Roman" w:cs="Times New Roman"/>
          <w:sz w:val="20"/>
          <w:szCs w:val="20"/>
        </w:rPr>
        <w:t xml:space="preserve"> Rev </w:t>
      </w:r>
      <w:proofErr w:type="spellStart"/>
      <w:r>
        <w:rPr>
          <w:rFonts w:ascii="Times New Roman" w:eastAsia="Times New Roman" w:hAnsi="Times New Roman" w:cs="Times New Roman"/>
          <w:sz w:val="20"/>
          <w:szCs w:val="20"/>
        </w:rPr>
        <w:t>Camb</w:t>
      </w:r>
      <w:proofErr w:type="spellEnd"/>
      <w:r>
        <w:rPr>
          <w:rFonts w:ascii="Times New Roman" w:eastAsia="Times New Roman" w:hAnsi="Times New Roman" w:cs="Times New Roman"/>
          <w:sz w:val="20"/>
          <w:szCs w:val="20"/>
        </w:rPr>
        <w:t xml:space="preserve"> Philos </w:t>
      </w:r>
      <w:proofErr w:type="spellStart"/>
      <w:r>
        <w:rPr>
          <w:rFonts w:ascii="Times New Roman" w:eastAsia="Times New Roman" w:hAnsi="Times New Roman" w:cs="Times New Roman"/>
          <w:sz w:val="20"/>
          <w:szCs w:val="20"/>
        </w:rPr>
        <w:t>Soc</w:t>
      </w:r>
      <w:proofErr w:type="spellEnd"/>
      <w:r>
        <w:rPr>
          <w:rFonts w:ascii="Times New Roman" w:eastAsia="Times New Roman" w:hAnsi="Times New Roman" w:cs="Times New Roman"/>
          <w:sz w:val="20"/>
          <w:szCs w:val="20"/>
        </w:rPr>
        <w:t xml:space="preserve"> 93, 350–363.</w:t>
      </w:r>
    </w:p>
    <w:p w14:paraId="55DB8203" w14:textId="77777777" w:rsidR="009763B2" w:rsidRPr="00C23CC1" w:rsidRDefault="00303CB3" w:rsidP="00C23CC1">
      <w:pPr>
        <w:spacing w:line="220" w:lineRule="exact"/>
        <w:ind w:left="283" w:hanging="283"/>
        <w:jc w:val="both"/>
        <w:rPr>
          <w:rFonts w:ascii="Times New Roman" w:eastAsia="Times New Roman" w:hAnsi="Times New Roman" w:cs="Times New Roman"/>
          <w:color w:val="1155CC"/>
          <w:sz w:val="20"/>
          <w:szCs w:val="20"/>
          <w:u w:val="single"/>
          <w:lang w:val="en-GB"/>
        </w:rPr>
      </w:pPr>
      <w:r>
        <w:rPr>
          <w:rFonts w:ascii="Times New Roman" w:eastAsia="Times New Roman" w:hAnsi="Times New Roman" w:cs="Times New Roman"/>
          <w:sz w:val="20"/>
          <w:szCs w:val="20"/>
        </w:rPr>
        <w:t xml:space="preserve">Van </w:t>
      </w:r>
      <w:proofErr w:type="spellStart"/>
      <w:r>
        <w:rPr>
          <w:rFonts w:ascii="Times New Roman" w:eastAsia="Times New Roman" w:hAnsi="Times New Roman" w:cs="Times New Roman"/>
          <w:sz w:val="20"/>
          <w:szCs w:val="20"/>
        </w:rPr>
        <w:t>Lenthe</w:t>
      </w:r>
      <w:proofErr w:type="spellEnd"/>
      <w:r>
        <w:rPr>
          <w:rFonts w:ascii="Times New Roman" w:eastAsia="Times New Roman" w:hAnsi="Times New Roman" w:cs="Times New Roman"/>
          <w:sz w:val="20"/>
          <w:szCs w:val="20"/>
        </w:rPr>
        <w:t xml:space="preserve">, G.H., Stauber, M., Müller, R., 2006. </w:t>
      </w:r>
      <w:r w:rsidRPr="00C23CC1">
        <w:rPr>
          <w:rFonts w:ascii="Times New Roman" w:eastAsia="Times New Roman" w:hAnsi="Times New Roman" w:cs="Times New Roman"/>
          <w:sz w:val="20"/>
          <w:szCs w:val="20"/>
          <w:lang w:val="en-GB"/>
        </w:rPr>
        <w:t>Specimen-specific beam models for fast and accurate prediction of human trabecular bone mechanical properties. Bone 39, 1182–1189.</w:t>
      </w:r>
    </w:p>
    <w:p w14:paraId="02E26FD3" w14:textId="43E8A1AE" w:rsidR="002270DF" w:rsidRDefault="00303CB3" w:rsidP="002270DF">
      <w:pPr>
        <w:spacing w:line="220" w:lineRule="exact"/>
        <w:ind w:left="283" w:hanging="283"/>
        <w:jc w:val="both"/>
        <w:rPr>
          <w:rFonts w:ascii="Times New Roman" w:eastAsia="Times New Roman" w:hAnsi="Times New Roman" w:cs="Times New Roman"/>
          <w:sz w:val="20"/>
          <w:szCs w:val="20"/>
        </w:rPr>
      </w:pPr>
      <w:r w:rsidRPr="00C23CC1">
        <w:rPr>
          <w:rFonts w:ascii="Times New Roman" w:eastAsia="Times New Roman" w:hAnsi="Times New Roman" w:cs="Times New Roman"/>
          <w:sz w:val="20"/>
          <w:szCs w:val="20"/>
          <w:lang w:val="en-GB"/>
        </w:rPr>
        <w:t xml:space="preserve">Weiner, S., Wagner, H.D., 1998. THE MATERIAL BONE: Structure-Mechanical Function Relations. </w:t>
      </w:r>
      <w:proofErr w:type="spellStart"/>
      <w:r>
        <w:rPr>
          <w:rFonts w:ascii="Times New Roman" w:eastAsia="Times New Roman" w:hAnsi="Times New Roman" w:cs="Times New Roman"/>
          <w:sz w:val="20"/>
          <w:szCs w:val="20"/>
        </w:rPr>
        <w:t>Annu</w:t>
      </w:r>
      <w:proofErr w:type="spellEnd"/>
      <w:r>
        <w:rPr>
          <w:rFonts w:ascii="Times New Roman" w:eastAsia="Times New Roman" w:hAnsi="Times New Roman" w:cs="Times New Roman"/>
          <w:sz w:val="20"/>
          <w:szCs w:val="20"/>
        </w:rPr>
        <w:t xml:space="preserve">. Rev. Mater. </w:t>
      </w:r>
      <w:proofErr w:type="spellStart"/>
      <w:r>
        <w:rPr>
          <w:rFonts w:ascii="Times New Roman" w:eastAsia="Times New Roman" w:hAnsi="Times New Roman" w:cs="Times New Roman"/>
          <w:sz w:val="20"/>
          <w:szCs w:val="20"/>
        </w:rPr>
        <w:t>Sci</w:t>
      </w:r>
      <w:proofErr w:type="spellEnd"/>
      <w:r>
        <w:rPr>
          <w:rFonts w:ascii="Times New Roman" w:eastAsia="Times New Roman" w:hAnsi="Times New Roman" w:cs="Times New Roman"/>
          <w:sz w:val="20"/>
          <w:szCs w:val="20"/>
        </w:rPr>
        <w:t>. 28, 271–298.</w:t>
      </w:r>
    </w:p>
    <w:p w14:paraId="1EF0AA82" w14:textId="1AB63343" w:rsidR="009763B2" w:rsidRPr="008F4691" w:rsidRDefault="00303CB3" w:rsidP="008F4691">
      <w:pPr>
        <w:spacing w:line="220" w:lineRule="exact"/>
        <w:ind w:left="226" w:hanging="226"/>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rPr>
        <w:t xml:space="preserve">Wolff, 1892. Das Gesetz der Transformation der Knochen. </w:t>
      </w:r>
      <w:proofErr w:type="spellStart"/>
      <w:r w:rsidRPr="00C23CC1">
        <w:rPr>
          <w:rFonts w:ascii="Times New Roman" w:eastAsia="Times New Roman" w:hAnsi="Times New Roman" w:cs="Times New Roman"/>
          <w:sz w:val="20"/>
          <w:szCs w:val="20"/>
          <w:lang w:val="en-GB"/>
        </w:rPr>
        <w:t>Hirchwild</w:t>
      </w:r>
      <w:proofErr w:type="spellEnd"/>
      <w:r w:rsidRPr="00C23CC1">
        <w:rPr>
          <w:rFonts w:ascii="Times New Roman" w:eastAsia="Times New Roman" w:hAnsi="Times New Roman" w:cs="Times New Roman"/>
          <w:sz w:val="20"/>
          <w:szCs w:val="20"/>
          <w:lang w:val="en-GB"/>
        </w:rPr>
        <w:t xml:space="preserve">, Berlin (Translated as The Law of Bone </w:t>
      </w:r>
      <w:proofErr w:type="spellStart"/>
      <w:r w:rsidRPr="00C23CC1">
        <w:rPr>
          <w:rFonts w:ascii="Times New Roman" w:eastAsia="Times New Roman" w:hAnsi="Times New Roman" w:cs="Times New Roman"/>
          <w:sz w:val="20"/>
          <w:szCs w:val="20"/>
          <w:lang w:val="en-GB"/>
        </w:rPr>
        <w:t>Remodeling</w:t>
      </w:r>
      <w:proofErr w:type="spellEnd"/>
      <w:r w:rsidRPr="00C23CC1">
        <w:rPr>
          <w:rFonts w:ascii="Times New Roman" w:eastAsia="Times New Roman" w:hAnsi="Times New Roman" w:cs="Times New Roman"/>
          <w:sz w:val="20"/>
          <w:szCs w:val="20"/>
          <w:lang w:val="en-GB"/>
        </w:rPr>
        <w:t xml:space="preserve">. </w:t>
      </w:r>
      <w:r w:rsidRPr="00425E34">
        <w:rPr>
          <w:rFonts w:ascii="Times New Roman" w:eastAsia="Times New Roman" w:hAnsi="Times New Roman" w:cs="Times New Roman"/>
          <w:sz w:val="20"/>
          <w:szCs w:val="20"/>
          <w:lang w:val="en-GB"/>
        </w:rPr>
        <w:t>Springer, Berlin).</w:t>
      </w:r>
    </w:p>
    <w:sectPr w:rsidR="009763B2" w:rsidRPr="008F4691">
      <w:pgSz w:w="11909" w:h="16834"/>
      <w:pgMar w:top="1417" w:right="1711" w:bottom="1686"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33061"/>
    <w:multiLevelType w:val="multilevel"/>
    <w:tmpl w:val="4CB64704"/>
    <w:lvl w:ilvl="0">
      <w:start w:val="1"/>
      <w:numFmt w:val="decimal"/>
      <w:lvlText w:val="%1"/>
      <w:lvlJc w:val="left"/>
      <w:pPr>
        <w:ind w:left="0" w:firstLine="0"/>
      </w:pPr>
      <w:rPr>
        <w:rFonts w:ascii="Times New Roman" w:eastAsia="Times New Roman" w:hAnsi="Times New Roman" w:cs="Times New Roman"/>
        <w:b w:val="0"/>
        <w:i w:val="0"/>
        <w:sz w:val="22"/>
        <w:szCs w:val="22"/>
      </w:rPr>
    </w:lvl>
    <w:lvl w:ilvl="1">
      <w:start w:val="1"/>
      <w:numFmt w:val="decimal"/>
      <w:lvlText w:val="%1.%2"/>
      <w:lvlJc w:val="left"/>
      <w:pPr>
        <w:ind w:left="0" w:firstLine="0"/>
      </w:pPr>
      <w:rPr>
        <w:rFonts w:ascii="Times New Roman" w:eastAsia="Times New Roman" w:hAnsi="Times New Roman" w:cs="Times New Roman"/>
        <w:b w:val="0"/>
        <w:i w:val="0"/>
        <w:sz w:val="22"/>
        <w:szCs w:val="22"/>
      </w:rPr>
    </w:lvl>
    <w:lvl w:ilvl="2">
      <w:start w:val="1"/>
      <w:numFmt w:val="decimal"/>
      <w:lvlText w:val="%1.%2.%3"/>
      <w:lvlJc w:val="left"/>
      <w:pPr>
        <w:ind w:left="0" w:firstLine="0"/>
      </w:pPr>
      <w:rPr>
        <w:rFonts w:ascii="Times New Roman" w:eastAsia="Times New Roman" w:hAnsi="Times New Roman" w:cs="Times New Roman"/>
        <w:b w:val="0"/>
        <w:i w:val="0"/>
        <w:sz w:val="22"/>
        <w:szCs w:val="22"/>
      </w:rPr>
    </w:lvl>
    <w:lvl w:ilvl="3">
      <w:start w:val="1"/>
      <w:numFmt w:val="decimal"/>
      <w:lvlText w:val="%1.%2.%3.%4"/>
      <w:lvlJc w:val="left"/>
      <w:pPr>
        <w:ind w:left="0" w:firstLine="0"/>
      </w:pPr>
      <w:rPr>
        <w:rFonts w:ascii="Times New Roman" w:eastAsia="Times New Roman" w:hAnsi="Times New Roman" w:cs="Times New Roman"/>
        <w:b w:val="0"/>
        <w:i w:val="0"/>
        <w:sz w:val="22"/>
        <w:szCs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7"/>
      </w:pPr>
    </w:lvl>
    <w:lvl w:ilvl="7">
      <w:start w:val="1"/>
      <w:numFmt w:val="lowerLetter"/>
      <w:lvlText w:val="(%8)"/>
      <w:lvlJc w:val="left"/>
      <w:pPr>
        <w:ind w:left="2832" w:hanging="708"/>
      </w:pPr>
    </w:lvl>
    <w:lvl w:ilvl="8">
      <w:start w:val="1"/>
      <w:numFmt w:val="lowerRoman"/>
      <w:lvlText w:val="(%9)"/>
      <w:lvlJc w:val="left"/>
      <w:pPr>
        <w:ind w:left="3540" w:hanging="708"/>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3B2"/>
    <w:rsid w:val="000174DC"/>
    <w:rsid w:val="00047551"/>
    <w:rsid w:val="000F7E1F"/>
    <w:rsid w:val="001278D8"/>
    <w:rsid w:val="001428B6"/>
    <w:rsid w:val="00154D00"/>
    <w:rsid w:val="002270DF"/>
    <w:rsid w:val="0024415F"/>
    <w:rsid w:val="002C0502"/>
    <w:rsid w:val="00303CB3"/>
    <w:rsid w:val="003219FB"/>
    <w:rsid w:val="00322F1C"/>
    <w:rsid w:val="00354CBE"/>
    <w:rsid w:val="00425E34"/>
    <w:rsid w:val="004536C3"/>
    <w:rsid w:val="004A69A2"/>
    <w:rsid w:val="004C0417"/>
    <w:rsid w:val="004F5B9A"/>
    <w:rsid w:val="00551DB2"/>
    <w:rsid w:val="006444DF"/>
    <w:rsid w:val="00655081"/>
    <w:rsid w:val="006610C7"/>
    <w:rsid w:val="00664AC4"/>
    <w:rsid w:val="006960D2"/>
    <w:rsid w:val="007C29C4"/>
    <w:rsid w:val="00804394"/>
    <w:rsid w:val="00825CA7"/>
    <w:rsid w:val="00871FAE"/>
    <w:rsid w:val="008D7061"/>
    <w:rsid w:val="008F4691"/>
    <w:rsid w:val="009763B2"/>
    <w:rsid w:val="00AB4263"/>
    <w:rsid w:val="00AF3A4C"/>
    <w:rsid w:val="00B53354"/>
    <w:rsid w:val="00B708A7"/>
    <w:rsid w:val="00BF0C43"/>
    <w:rsid w:val="00C23CC1"/>
    <w:rsid w:val="00E53C65"/>
    <w:rsid w:val="00F36822"/>
    <w:rsid w:val="00F513B1"/>
    <w:rsid w:val="00F750D3"/>
    <w:rsid w:val="00FA49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4293"/>
  <w14:defaultImageDpi w14:val="32767"/>
  <w15:docId w15:val="{C2FFA000-CE97-4507-BB1F-34BF6858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23CC1"/>
    <w:pPr>
      <w:ind w:left="720"/>
      <w:contextualSpacing/>
    </w:pPr>
  </w:style>
  <w:style w:type="character" w:styleId="Hyperlink">
    <w:name w:val="Hyperlink"/>
    <w:basedOn w:val="DefaultParagraphFont"/>
    <w:uiPriority w:val="99"/>
    <w:unhideWhenUsed/>
    <w:rsid w:val="00AF3A4C"/>
    <w:rPr>
      <w:color w:val="0000FF" w:themeColor="hyperlink"/>
      <w:u w:val="single"/>
    </w:rPr>
  </w:style>
  <w:style w:type="character" w:styleId="UnresolvedMention">
    <w:name w:val="Unresolved Mention"/>
    <w:basedOn w:val="DefaultParagraphFont"/>
    <w:uiPriority w:val="99"/>
    <w:semiHidden/>
    <w:unhideWhenUsed/>
    <w:rsid w:val="00AF3A4C"/>
    <w:rPr>
      <w:color w:val="605E5C"/>
      <w:shd w:val="clear" w:color="auto" w:fill="E1DFDD"/>
    </w:rPr>
  </w:style>
  <w:style w:type="paragraph" w:customStyle="1" w:styleId="LO-normal">
    <w:name w:val="LO-normal"/>
    <w:qFormat/>
    <w:rsid w:val="00425E34"/>
    <w:pPr>
      <w:suppressAutoHyphens/>
    </w:pPr>
    <w:rPr>
      <w:lang w:val="de-DE" w:eastAsia="zh-CN" w:bidi="hi-IN"/>
    </w:rPr>
  </w:style>
  <w:style w:type="character" w:styleId="CommentReference">
    <w:name w:val="annotation reference"/>
    <w:basedOn w:val="DefaultParagraphFont"/>
    <w:uiPriority w:val="99"/>
    <w:semiHidden/>
    <w:unhideWhenUsed/>
    <w:rsid w:val="00425E34"/>
    <w:rPr>
      <w:sz w:val="16"/>
      <w:szCs w:val="16"/>
    </w:rPr>
  </w:style>
  <w:style w:type="character" w:styleId="PlaceholderText">
    <w:name w:val="Placeholder Text"/>
    <w:basedOn w:val="DefaultParagraphFont"/>
    <w:uiPriority w:val="99"/>
    <w:semiHidden/>
    <w:rsid w:val="004C0417"/>
    <w:rPr>
      <w:color w:val="808080"/>
    </w:rPr>
  </w:style>
  <w:style w:type="paragraph" w:styleId="NormalWeb">
    <w:name w:val="Normal (Web)"/>
    <w:basedOn w:val="Normal"/>
    <w:uiPriority w:val="99"/>
    <w:unhideWhenUsed/>
    <w:rsid w:val="001278D8"/>
    <w:pPr>
      <w:spacing w:before="100" w:beforeAutospacing="1" w:after="100" w:afterAutospacing="1" w:line="240" w:lineRule="auto"/>
    </w:pPr>
    <w:rPr>
      <w:rFonts w:ascii="Times New Roman" w:eastAsia="Times New Roman" w:hAnsi="Times New Roman" w:cs="Times New Roman"/>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3143">
      <w:bodyDiv w:val="1"/>
      <w:marLeft w:val="0"/>
      <w:marRight w:val="0"/>
      <w:marTop w:val="0"/>
      <w:marBottom w:val="0"/>
      <w:divBdr>
        <w:top w:val="none" w:sz="0" w:space="0" w:color="auto"/>
        <w:left w:val="none" w:sz="0" w:space="0" w:color="auto"/>
        <w:bottom w:val="none" w:sz="0" w:space="0" w:color="auto"/>
        <w:right w:val="none" w:sz="0" w:space="0" w:color="auto"/>
      </w:divBdr>
    </w:div>
    <w:div w:id="1089694800">
      <w:bodyDiv w:val="1"/>
      <w:marLeft w:val="0"/>
      <w:marRight w:val="0"/>
      <w:marTop w:val="0"/>
      <w:marBottom w:val="0"/>
      <w:divBdr>
        <w:top w:val="none" w:sz="0" w:space="0" w:color="auto"/>
        <w:left w:val="none" w:sz="0" w:space="0" w:color="auto"/>
        <w:bottom w:val="none" w:sz="0" w:space="0" w:color="auto"/>
        <w:right w:val="none" w:sz="0" w:space="0" w:color="auto"/>
      </w:divBdr>
    </w:div>
    <w:div w:id="1573812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1016/j.jbiomech.2010.11.02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rolfstarke/artificial-ossifica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doi.org/10.1007/978-0-387-89845-2_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3245</Words>
  <Characters>20447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Rolf Starke</cp:lastModifiedBy>
  <cp:revision>5</cp:revision>
  <cp:lastPrinted>2021-11-15T16:19:00Z</cp:lastPrinted>
  <dcterms:created xsi:type="dcterms:W3CDTF">2021-10-30T17:32:00Z</dcterms:created>
  <dcterms:modified xsi:type="dcterms:W3CDTF">2021-11-15T20:39:00Z</dcterms:modified>
</cp:coreProperties>
</file>